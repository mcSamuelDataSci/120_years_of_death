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3FCD" w:rsidRDefault="00DC3CCB">
      <w:pPr>
        <w:pStyle w:val="Title"/>
      </w:pPr>
      <w:commentRangeStart w:id="0"/>
      <w:r>
        <w:t>Century of Death</w:t>
      </w:r>
      <w:commentRangeEnd w:id="0"/>
      <w:r w:rsidR="00696260">
        <w:rPr>
          <w:rStyle w:val="CommentReference"/>
          <w:rFonts w:asciiTheme="minorHAnsi" w:eastAsiaTheme="minorHAnsi" w:hAnsiTheme="minorHAnsi" w:cstheme="minorBidi"/>
          <w:b w:val="0"/>
          <w:bCs w:val="0"/>
          <w:color w:val="auto"/>
        </w:rPr>
        <w:commentReference w:id="0"/>
      </w:r>
    </w:p>
    <w:p w:rsidR="00F53FCD" w:rsidRDefault="00DC3CCB">
      <w:pPr>
        <w:pStyle w:val="Heading1"/>
      </w:pPr>
      <w:bookmarkStart w:id="1" w:name="Xfadc9b172bd2b61d46bd7c16d4c65344e0e3cb9"/>
      <w:r>
        <w:t>Background &amp; Purpose</w:t>
      </w:r>
      <w:del w:id="2" w:author="SamFam" w:date="2021-08-27T14:27:00Z">
        <w:r w:rsidDel="00696260">
          <w:delText xml:space="preserve"> - The 100+ years of California mortality project seeks to:</w:delText>
        </w:r>
      </w:del>
    </w:p>
    <w:p w:rsidR="00696260" w:rsidRDefault="00696260">
      <w:pPr>
        <w:pStyle w:val="Compact"/>
        <w:numPr>
          <w:ilvl w:val="0"/>
          <w:numId w:val="2"/>
        </w:numPr>
        <w:rPr>
          <w:ins w:id="3" w:author="SamFam" w:date="2021-08-27T14:32:00Z"/>
        </w:rPr>
      </w:pPr>
      <w:ins w:id="4" w:author="SamFam" w:date="2021-08-27T14:31:00Z">
        <w:r>
          <w:t>Overall death rates and t</w:t>
        </w:r>
      </w:ins>
      <w:ins w:id="5" w:author="SamFam" w:date="2021-08-27T14:28:00Z">
        <w:r>
          <w:t xml:space="preserve">he leading causes of death have changed greatly over the past 100 years. </w:t>
        </w:r>
      </w:ins>
      <w:ins w:id="6" w:author="SamFam" w:date="2021-08-27T14:32:00Z">
        <w:r>
          <w:t>I</w:t>
        </w:r>
      </w:ins>
      <w:ins w:id="7" w:author="SamFam" w:date="2021-08-27T14:31:00Z">
        <w:r>
          <w:t>n general</w:t>
        </w:r>
      </w:ins>
      <w:ins w:id="8" w:author="SamFam" w:date="2021-08-27T14:29:00Z">
        <w:r>
          <w:t xml:space="preserve">, </w:t>
        </w:r>
      </w:ins>
      <w:ins w:id="9" w:author="SamFam" w:date="2021-08-27T14:30:00Z">
        <w:r>
          <w:t xml:space="preserve">death rates have decreased and leading causes of </w:t>
        </w:r>
      </w:ins>
      <w:ins w:id="10" w:author="SamFam" w:date="2021-08-27T14:29:00Z">
        <w:r>
          <w:t xml:space="preserve">death have shifted from infectious </w:t>
        </w:r>
      </w:ins>
      <w:ins w:id="11" w:author="SamFam" w:date="2021-08-27T14:30:00Z">
        <w:r>
          <w:t xml:space="preserve">to chronic. </w:t>
        </w:r>
      </w:ins>
    </w:p>
    <w:p w:rsidR="00B5605F" w:rsidRDefault="00B5605F">
      <w:pPr>
        <w:pStyle w:val="Compact"/>
        <w:numPr>
          <w:ilvl w:val="0"/>
          <w:numId w:val="2"/>
        </w:numPr>
        <w:rPr>
          <w:ins w:id="12" w:author="SamFam" w:date="2021-08-27T14:36:00Z"/>
        </w:rPr>
      </w:pPr>
      <w:ins w:id="13" w:author="SamFam" w:date="2021-08-27T14:33:00Z">
        <w:r>
          <w:t xml:space="preserve">In the big picture these changes are due to </w:t>
        </w:r>
      </w:ins>
      <w:ins w:id="14" w:author="SamFam" w:date="2021-08-27T14:34:00Z">
        <w:r>
          <w:t>improvements</w:t>
        </w:r>
      </w:ins>
      <w:ins w:id="15" w:author="SamFam" w:date="2021-08-27T14:33:00Z">
        <w:r>
          <w:t xml:space="preserve"> in sanitation</w:t>
        </w:r>
      </w:ins>
      <w:ins w:id="16" w:author="SamFam" w:date="2021-08-27T14:34:00Z">
        <w:r>
          <w:t xml:space="preserve"> and hygiene</w:t>
        </w:r>
      </w:ins>
      <w:ins w:id="17" w:author="SamFam" w:date="2021-08-27T14:33:00Z">
        <w:r>
          <w:t>,</w:t>
        </w:r>
      </w:ins>
      <w:ins w:id="18" w:author="SamFam" w:date="2021-08-27T14:34:00Z">
        <w:r>
          <w:t xml:space="preserve"> </w:t>
        </w:r>
      </w:ins>
      <w:ins w:id="19" w:author="SamFam" w:date="2021-08-27T14:37:00Z">
        <w:r>
          <w:t xml:space="preserve">clean air and water, </w:t>
        </w:r>
      </w:ins>
      <w:ins w:id="20" w:author="SamFam" w:date="2021-08-27T14:35:00Z">
        <w:r>
          <w:t>availability</w:t>
        </w:r>
      </w:ins>
      <w:ins w:id="21" w:author="SamFam" w:date="2021-08-27T14:34:00Z">
        <w:r>
          <w:t xml:space="preserve"> of goo</w:t>
        </w:r>
      </w:ins>
      <w:ins w:id="22" w:author="SamFam" w:date="2021-08-27T14:35:00Z">
        <w:r>
          <w:t>d food, vaccines, antibiotics, other medi</w:t>
        </w:r>
      </w:ins>
      <w:ins w:id="23" w:author="SamFam" w:date="2021-08-27T14:36:00Z">
        <w:r>
          <w:t>cine</w:t>
        </w:r>
      </w:ins>
      <w:ins w:id="24" w:author="SamFam" w:date="2021-08-27T14:35:00Z">
        <w:r>
          <w:t xml:space="preserve"> and advances in health care, and a range of </w:t>
        </w:r>
      </w:ins>
      <w:ins w:id="25" w:author="SamFam" w:date="2021-08-27T14:37:00Z">
        <w:r>
          <w:t xml:space="preserve">highly effective </w:t>
        </w:r>
      </w:ins>
      <w:ins w:id="26" w:author="SamFam" w:date="2021-08-27T14:35:00Z">
        <w:r>
          <w:t>public health efforts</w:t>
        </w:r>
      </w:ins>
      <w:ins w:id="27" w:author="SamFam" w:date="2021-08-27T14:37:00Z">
        <w:r>
          <w:t>.</w:t>
        </w:r>
      </w:ins>
    </w:p>
    <w:p w:rsidR="00F53FCD" w:rsidDel="00B5605F" w:rsidRDefault="00B5605F" w:rsidP="00B5605F">
      <w:pPr>
        <w:pStyle w:val="Compact"/>
        <w:numPr>
          <w:ilvl w:val="0"/>
          <w:numId w:val="2"/>
        </w:numPr>
        <w:rPr>
          <w:del w:id="28" w:author="SamFam" w:date="2021-08-27T14:41:00Z"/>
        </w:rPr>
      </w:pPr>
      <w:ins w:id="29" w:author="SamFam" w:date="2021-08-27T14:39:00Z">
        <w:r>
          <w:t xml:space="preserve">While the overall improvements and changes in causes of death are well known, collecting, </w:t>
        </w:r>
      </w:ins>
      <w:ins w:id="30" w:author="SamFam" w:date="2021-08-27T14:40:00Z">
        <w:r>
          <w:t>collating</w:t>
        </w:r>
      </w:ins>
      <w:ins w:id="31" w:author="SamFam" w:date="2021-08-27T14:39:00Z">
        <w:r>
          <w:t xml:space="preserve"> and displaying these data </w:t>
        </w:r>
      </w:ins>
      <w:ins w:id="32" w:author="SamFam" w:date="2021-08-27T14:40:00Z">
        <w:r>
          <w:t xml:space="preserve">carefully </w:t>
        </w:r>
      </w:ins>
      <w:ins w:id="33" w:author="SamFam" w:date="2021-08-27T14:41:00Z">
        <w:r>
          <w:t xml:space="preserve">and </w:t>
        </w:r>
      </w:ins>
      <w:ins w:id="34" w:author="SamFam" w:date="2021-08-27T14:39:00Z">
        <w:r>
          <w:t>in</w:t>
        </w:r>
      </w:ins>
      <w:ins w:id="35" w:author="SamFam" w:date="2021-08-27T14:40:00Z">
        <w:r>
          <w:t xml:space="preserve"> detail </w:t>
        </w:r>
      </w:ins>
      <w:ins w:id="36" w:author="SamFam" w:date="2021-08-27T14:43:00Z">
        <w:r w:rsidR="00A01BEB">
          <w:t>can</w:t>
        </w:r>
      </w:ins>
      <w:ins w:id="37" w:author="SamFam" w:date="2021-08-27T14:40:00Z">
        <w:r>
          <w:t xml:space="preserve"> provide further actionable insights </w:t>
        </w:r>
      </w:ins>
      <w:ins w:id="38" w:author="SamFam" w:date="2021-08-27T14:42:00Z">
        <w:r>
          <w:t xml:space="preserve">for </w:t>
        </w:r>
      </w:ins>
      <w:del w:id="39" w:author="SamFam" w:date="2021-08-27T14:41:00Z">
        <w:r w:rsidR="00DC3CCB" w:rsidDel="00B5605F">
          <w:delText>The 100+ years of California mortality project seeks toGather and standardize/sort data concerning California mortality from 1990 to present day</w:delText>
        </w:r>
      </w:del>
    </w:p>
    <w:p w:rsidR="00F53FCD" w:rsidRDefault="00DC3CCB">
      <w:pPr>
        <w:pStyle w:val="Compact"/>
        <w:numPr>
          <w:ilvl w:val="0"/>
          <w:numId w:val="2"/>
        </w:numPr>
        <w:rPr>
          <w:ins w:id="40" w:author="SamFam" w:date="2021-08-27T14:44:00Z"/>
        </w:rPr>
      </w:pPr>
      <w:del w:id="41" w:author="SamFam" w:date="2021-08-27T14:41:00Z">
        <w:r w:rsidDel="00B5605F">
          <w:delText>Analyze this data in order to identify patterns and create tools that will</w:delText>
        </w:r>
      </w:del>
      <w:del w:id="42" w:author="SamFam" w:date="2021-08-27T14:42:00Z">
        <w:r w:rsidDel="00B5605F">
          <w:delText xml:space="preserve"> empower</w:delText>
        </w:r>
      </w:del>
      <w:r>
        <w:t xml:space="preserve"> </w:t>
      </w:r>
      <w:proofErr w:type="gramStart"/>
      <w:r>
        <w:t>public</w:t>
      </w:r>
      <w:proofErr w:type="gramEnd"/>
      <w:r>
        <w:t xml:space="preserve"> health professionals to make </w:t>
      </w:r>
      <w:del w:id="43" w:author="SamFam" w:date="2021-08-27T14:42:00Z">
        <w:r w:rsidDel="00B5605F">
          <w:delText xml:space="preserve">more </w:delText>
        </w:r>
      </w:del>
      <w:r>
        <w:t>informed decisions.</w:t>
      </w:r>
    </w:p>
    <w:p w:rsidR="00A01BEB" w:rsidRDefault="00A01BEB">
      <w:pPr>
        <w:pStyle w:val="Compact"/>
        <w:numPr>
          <w:ilvl w:val="0"/>
          <w:numId w:val="2"/>
        </w:numPr>
      </w:pPr>
      <w:ins w:id="44" w:author="SamFam" w:date="2021-08-27T14:46:00Z">
        <w:r>
          <w:t xml:space="preserve">Towards this end, a range of </w:t>
        </w:r>
      </w:ins>
      <w:ins w:id="45" w:author="SamFam" w:date="2021-08-27T14:47:00Z">
        <w:r>
          <w:t>paper (scanned into pdf</w:t>
        </w:r>
      </w:ins>
      <w:ins w:id="46" w:author="SamFam" w:date="2021-08-27T14:48:00Z">
        <w:r>
          <w:t>),</w:t>
        </w:r>
      </w:ins>
      <w:ins w:id="47" w:author="SamFam" w:date="2021-08-27T14:47:00Z">
        <w:r>
          <w:t xml:space="preserve"> machine readable</w:t>
        </w:r>
      </w:ins>
      <w:ins w:id="48" w:author="SamFam" w:date="2021-08-27T14:48:00Z">
        <w:r>
          <w:t xml:space="preserve"> query-based data</w:t>
        </w:r>
      </w:ins>
      <w:ins w:id="49" w:author="SamFam" w:date="2021-08-27T14:47:00Z">
        <w:r>
          <w:t>, and</w:t>
        </w:r>
      </w:ins>
      <w:ins w:id="50" w:author="SamFam" w:date="2021-08-27T14:48:00Z">
        <w:r>
          <w:t xml:space="preserve"> our own data systems were reviewed, </w:t>
        </w:r>
      </w:ins>
      <w:ins w:id="51" w:author="SamFam" w:date="2021-08-27T14:51:00Z">
        <w:r>
          <w:t>standardized</w:t>
        </w:r>
      </w:ins>
      <w:ins w:id="52" w:author="SamFam" w:date="2021-08-27T14:48:00Z">
        <w:r>
          <w:t xml:space="preserve">, </w:t>
        </w:r>
      </w:ins>
      <w:ins w:id="53" w:author="SamFam" w:date="2021-08-27T14:52:00Z">
        <w:r>
          <w:t xml:space="preserve">synthesized, </w:t>
        </w:r>
      </w:ins>
      <w:ins w:id="54" w:author="SamFam" w:date="2021-08-27T14:48:00Z">
        <w:r>
          <w:t>and</w:t>
        </w:r>
      </w:ins>
      <w:ins w:id="55" w:author="SamFam" w:date="2021-08-27T14:52:00Z">
        <w:r w:rsidR="00A240AD">
          <w:t xml:space="preserve"> ultimately </w:t>
        </w:r>
      </w:ins>
      <w:ins w:id="56" w:author="SamFam" w:date="2021-08-27T14:53:00Z">
        <w:r w:rsidR="00A240AD">
          <w:t>visualized as presented below.</w:t>
        </w:r>
      </w:ins>
    </w:p>
    <w:p w:rsidR="00F53FCD" w:rsidDel="00A01BEB" w:rsidRDefault="00DC3CCB">
      <w:pPr>
        <w:pStyle w:val="Compact"/>
        <w:numPr>
          <w:ilvl w:val="0"/>
          <w:numId w:val="2"/>
        </w:numPr>
        <w:rPr>
          <w:del w:id="57" w:author="SamFam" w:date="2021-08-27T14:44:00Z"/>
        </w:rPr>
      </w:pPr>
      <w:del w:id="58" w:author="SamFam" w:date="2021-08-27T14:44:00Z">
        <w:r w:rsidDel="00A01BEB">
          <w:delText xml:space="preserve">Present the results of this project with useful visualizations (bar graphs, trend plots, etc.) </w:delText>
        </w:r>
      </w:del>
    </w:p>
    <w:p w:rsidR="00F53FCD" w:rsidRDefault="00DC3CCB">
      <w:pPr>
        <w:pStyle w:val="Heading1"/>
        <w:rPr>
          <w:ins w:id="59" w:author="SamFam" w:date="2021-08-27T14:45:00Z"/>
        </w:rPr>
      </w:pPr>
      <w:bookmarkStart w:id="60" w:name="methods"/>
      <w:bookmarkEnd w:id="1"/>
      <w:r>
        <w:t>Methods:</w:t>
      </w:r>
    </w:p>
    <w:p w:rsidR="00A01BEB" w:rsidRPr="00A01BEB" w:rsidRDefault="00A01BEB" w:rsidP="00804B25">
      <w:pPr>
        <w:pStyle w:val="BodyText"/>
      </w:pPr>
    </w:p>
    <w:p w:rsidR="00A240AD" w:rsidRDefault="00DC3CCB">
      <w:pPr>
        <w:pStyle w:val="Compact"/>
        <w:numPr>
          <w:ilvl w:val="0"/>
          <w:numId w:val="3"/>
        </w:numPr>
        <w:rPr>
          <w:ins w:id="61" w:author="SamFam" w:date="2021-08-27T15:02:00Z"/>
        </w:rPr>
      </w:pPr>
      <w:r>
        <w:t>Data for the years 1900-1990 w</w:t>
      </w:r>
      <w:ins w:id="62" w:author="SamFam" w:date="2021-08-27T14:58:00Z">
        <w:r w:rsidR="00A240AD">
          <w:t xml:space="preserve">ere </w:t>
        </w:r>
      </w:ins>
      <w:del w:id="63" w:author="SamFam" w:date="2021-08-27T14:58:00Z">
        <w:r w:rsidDel="00A240AD">
          <w:delText>as</w:delText>
        </w:r>
      </w:del>
      <w:r>
        <w:t xml:space="preserve"> extracted from historical vital statistics</w:t>
      </w:r>
      <w:ins w:id="64" w:author="SamFam" w:date="2021-08-27T14:58:00Z">
        <w:r w:rsidR="00A240AD">
          <w:t xml:space="preserve"> </w:t>
        </w:r>
      </w:ins>
      <w:r>
        <w:t>reports published by the CDC National Center for Health Statistics. The</w:t>
      </w:r>
      <w:ins w:id="65" w:author="SamFam" w:date="2021-08-27T14:59:00Z">
        <w:r w:rsidR="00A240AD">
          <w:t>se reports</w:t>
        </w:r>
      </w:ins>
      <w:r>
        <w:t xml:space="preserve"> </w:t>
      </w:r>
      <w:del w:id="66" w:author="SamFam" w:date="2021-08-27T15:00:00Z">
        <w:r w:rsidDel="00A240AD">
          <w:delText>data</w:delText>
        </w:r>
      </w:del>
      <w:r>
        <w:t xml:space="preserve"> w</w:t>
      </w:r>
      <w:ins w:id="67" w:author="SamFam" w:date="2021-08-27T15:00:00Z">
        <w:r w:rsidR="00A240AD">
          <w:t>ere</w:t>
        </w:r>
      </w:ins>
      <w:del w:id="68" w:author="SamFam" w:date="2021-08-27T15:00:00Z">
        <w:r w:rsidDel="00A240AD">
          <w:delText>as</w:delText>
        </w:r>
      </w:del>
      <w:r>
        <w:t xml:space="preserve"> </w:t>
      </w:r>
      <w:ins w:id="69" w:author="SamFam" w:date="2021-08-27T15:00:00Z">
        <w:r w:rsidR="00A240AD">
          <w:t xml:space="preserve">available </w:t>
        </w:r>
      </w:ins>
      <w:del w:id="70" w:author="SamFam" w:date="2021-08-27T15:00:00Z">
        <w:r w:rsidDel="00A240AD">
          <w:delText xml:space="preserve">presented </w:delText>
        </w:r>
      </w:del>
      <w:r>
        <w:t xml:space="preserve">as pdf scans of printed reports, and </w:t>
      </w:r>
      <w:ins w:id="71" w:author="SamFam" w:date="2021-08-27T15:01:00Z">
        <w:r w:rsidR="00A240AD">
          <w:t xml:space="preserve">the data was </w:t>
        </w:r>
      </w:ins>
      <w:r>
        <w:t xml:space="preserve">thus </w:t>
      </w:r>
      <w:del w:id="72" w:author="SamFam" w:date="2021-08-27T15:01:00Z">
        <w:r w:rsidDel="00A240AD">
          <w:delText>needed to be</w:delText>
        </w:r>
      </w:del>
      <w:r>
        <w:t xml:space="preserve"> manually </w:t>
      </w:r>
      <w:ins w:id="73" w:author="SamFam" w:date="2021-08-27T15:01:00Z">
        <w:r w:rsidR="00A240AD">
          <w:t xml:space="preserve">extracted from these documents into </w:t>
        </w:r>
      </w:ins>
      <w:del w:id="74" w:author="SamFam" w:date="2021-08-27T15:02:00Z">
        <w:r w:rsidDel="00A240AD">
          <w:delText xml:space="preserve">transferred to </w:delText>
        </w:r>
      </w:del>
      <w:r>
        <w:t xml:space="preserve">a digital </w:t>
      </w:r>
      <w:ins w:id="75" w:author="SamFam" w:date="2021-08-27T15:02:00Z">
        <w:r w:rsidR="00A240AD">
          <w:t xml:space="preserve">Excel </w:t>
        </w:r>
      </w:ins>
      <w:r>
        <w:t>spreadsheet</w:t>
      </w:r>
      <w:del w:id="76" w:author="SamFam" w:date="2021-08-27T15:02:00Z">
        <w:r w:rsidDel="00A240AD">
          <w:delText xml:space="preserve"> (e.g., excel). </w:delText>
        </w:r>
      </w:del>
    </w:p>
    <w:p w:rsidR="00F53FCD" w:rsidRDefault="00DC3CCB" w:rsidP="0044064C">
      <w:pPr>
        <w:pStyle w:val="Compact"/>
        <w:numPr>
          <w:ilvl w:val="0"/>
          <w:numId w:val="3"/>
        </w:numPr>
        <w:rPr>
          <w:ins w:id="77" w:author="SamFam" w:date="2021-08-27T15:38:00Z"/>
        </w:rPr>
      </w:pPr>
      <w:r>
        <w:t>Data for years 2000</w:t>
      </w:r>
      <w:ins w:id="78" w:author="SamFam" w:date="2021-08-27T15:03:00Z">
        <w:r w:rsidR="00AD5A30">
          <w:t xml:space="preserve"> to 2010 were initially extracted </w:t>
        </w:r>
      </w:ins>
      <w:ins w:id="79" w:author="SamFam" w:date="2021-08-27T15:04:00Z">
        <w:r w:rsidR="00AD5A30">
          <w:t xml:space="preserve">electronically </w:t>
        </w:r>
      </w:ins>
      <w:ins w:id="80" w:author="SamFam" w:date="2021-08-27T15:03:00Z">
        <w:r w:rsidR="00AD5A30">
          <w:t>from</w:t>
        </w:r>
      </w:ins>
      <w:ins w:id="81" w:author="SamFam" w:date="2021-08-27T15:04:00Z">
        <w:r w:rsidR="00AD5A30">
          <w:t xml:space="preserve"> the CDC W</w:t>
        </w:r>
      </w:ins>
      <w:ins w:id="82" w:author="SamFam" w:date="2021-08-27T15:05:00Z">
        <w:r w:rsidR="00AD5A30">
          <w:t>ONDER</w:t>
        </w:r>
      </w:ins>
      <w:ins w:id="83" w:author="SamFam" w:date="2021-08-27T15:04:00Z">
        <w:r w:rsidR="00AD5A30">
          <w:t xml:space="preserve"> data query system. </w:t>
        </w:r>
      </w:ins>
      <w:ins w:id="84" w:author="SamFam" w:date="2021-08-27T15:03:00Z">
        <w:r w:rsidR="00AD5A30">
          <w:t xml:space="preserve"> </w:t>
        </w:r>
      </w:ins>
      <w:ins w:id="85" w:author="SamFam" w:date="2021-08-27T15:06:00Z">
        <w:r w:rsidR="00AD5A30">
          <w:t xml:space="preserve">Data for these same years were subsequently extracted from the CDPH Fusion Center </w:t>
        </w:r>
      </w:ins>
      <w:del w:id="86" w:author="SamFam" w:date="2021-08-27T15:13:00Z">
        <w:r w:rsidDel="00AD5A30">
          <w:delText xml:space="preserve"> </w:delText>
        </w:r>
      </w:del>
      <w:del w:id="87" w:author="SamFam" w:date="2021-08-27T15:14:00Z">
        <w:r w:rsidDel="0044064C">
          <w:delText>and beyond was provided by the CDPH CCB (</w:delText>
        </w:r>
      </w:del>
      <w:r>
        <w:t>California Community Burden of Disease and Cost Engine</w:t>
      </w:r>
      <w:del w:id="88" w:author="SamFam" w:date="2021-08-27T15:14:00Z">
        <w:r w:rsidDel="0044064C">
          <w:delText>)</w:delText>
        </w:r>
      </w:del>
      <w:r>
        <w:t>.</w:t>
      </w:r>
      <w:ins w:id="89" w:author="SamFam" w:date="2021-08-27T15:13:00Z">
        <w:r w:rsidR="0044064C" w:rsidRPr="0044064C">
          <w:t xml:space="preserve"> </w:t>
        </w:r>
        <w:r w:rsidR="0044064C">
          <w:t xml:space="preserve">(CCB) system and compared to the WONDER data. Based on detailed review and comparison of these two sources we determined that 1) total numbers of deaths and number of deaths based on broad cause of death groupings were consistent and 2) the CCB groupings and data system provided more detail and </w:t>
        </w:r>
      </w:ins>
      <w:ins w:id="90" w:author="SamFam" w:date="2021-08-27T15:38:00Z">
        <w:r w:rsidR="00B448D4">
          <w:t>flexibility</w:t>
        </w:r>
      </w:ins>
      <w:ins w:id="91" w:author="SamFam" w:date="2021-08-27T15:13:00Z">
        <w:r w:rsidR="0044064C">
          <w:t xml:space="preserve"> </w:t>
        </w:r>
      </w:ins>
      <w:ins w:id="92" w:author="SamFam" w:date="2021-08-27T15:38:00Z">
        <w:r w:rsidR="00B448D4">
          <w:t>consistent</w:t>
        </w:r>
      </w:ins>
      <w:ins w:id="93" w:author="SamFam" w:date="2021-08-27T15:13:00Z">
        <w:r w:rsidR="0044064C">
          <w:t xml:space="preserve"> with project goals. Therefore, data for 2000 and </w:t>
        </w:r>
      </w:ins>
      <w:ins w:id="94" w:author="SamFam" w:date="2021-08-27T15:14:00Z">
        <w:r w:rsidR="0044064C">
          <w:t>subsequent</w:t>
        </w:r>
      </w:ins>
      <w:ins w:id="95" w:author="SamFam" w:date="2021-08-27T15:13:00Z">
        <w:r w:rsidR="0044064C">
          <w:t xml:space="preserve"> years were extracted, via computer code, from the CCB system</w:t>
        </w:r>
      </w:ins>
    </w:p>
    <w:p w:rsidR="00CF3384" w:rsidRDefault="00CF3384" w:rsidP="00CF3384">
      <w:pPr>
        <w:pStyle w:val="Compact"/>
        <w:numPr>
          <w:ilvl w:val="0"/>
          <w:numId w:val="3"/>
        </w:numPr>
        <w:rPr>
          <w:ins w:id="96" w:author="SamFam" w:date="2021-08-27T15:55:00Z"/>
        </w:rPr>
      </w:pPr>
      <w:ins w:id="97" w:author="SamFam" w:date="2021-08-27T15:54:00Z">
        <w:r>
          <w:lastRenderedPageBreak/>
          <w:t xml:space="preserve">While data are available for most individual years, due to resource </w:t>
        </w:r>
      </w:ins>
      <w:ins w:id="98" w:author="SamFam" w:date="2021-08-27T15:55:00Z">
        <w:r>
          <w:t xml:space="preserve">constraints </w:t>
        </w:r>
      </w:ins>
      <w:ins w:id="99" w:author="SamFam" w:date="2021-08-27T15:54:00Z">
        <w:r>
          <w:t>we extracted data for</w:t>
        </w:r>
      </w:ins>
      <w:ins w:id="100" w:author="SamFam" w:date="2021-08-27T15:55:00Z">
        <w:r>
          <w:t xml:space="preserve"> only the “decade” years, except:</w:t>
        </w:r>
      </w:ins>
    </w:p>
    <w:p w:rsidR="00CF3384" w:rsidRDefault="00CF3384" w:rsidP="00804B25">
      <w:pPr>
        <w:pStyle w:val="Compact"/>
        <w:numPr>
          <w:ilvl w:val="1"/>
          <w:numId w:val="3"/>
        </w:numPr>
        <w:rPr>
          <w:ins w:id="101" w:author="SamFam" w:date="2021-08-27T15:56:00Z"/>
        </w:rPr>
      </w:pPr>
      <w:ins w:id="102" w:author="SamFam" w:date="2021-08-27T15:56:00Z">
        <w:r>
          <w:t xml:space="preserve">also 1917, 1918, and </w:t>
        </w:r>
        <w:commentRangeStart w:id="103"/>
        <w:r>
          <w:t>1919</w:t>
        </w:r>
      </w:ins>
      <w:commentRangeEnd w:id="103"/>
      <w:ins w:id="104" w:author="SamFam" w:date="2021-08-27T15:59:00Z">
        <w:r>
          <w:rPr>
            <w:rStyle w:val="CommentReference"/>
          </w:rPr>
          <w:commentReference w:id="103"/>
        </w:r>
      </w:ins>
      <w:ins w:id="105" w:author="SamFam" w:date="2021-08-27T15:56:00Z">
        <w:r>
          <w:t xml:space="preserve"> to visualize the impact of the </w:t>
        </w:r>
        <w:proofErr w:type="spellStart"/>
        <w:r>
          <w:t>influeza</w:t>
        </w:r>
        <w:proofErr w:type="spellEnd"/>
        <w:r>
          <w:t xml:space="preserve"> pandemic at that time</w:t>
        </w:r>
      </w:ins>
    </w:p>
    <w:p w:rsidR="00CF3384" w:rsidRDefault="00CF3384" w:rsidP="00804B25">
      <w:pPr>
        <w:pStyle w:val="Compact"/>
        <w:numPr>
          <w:ilvl w:val="1"/>
          <w:numId w:val="3"/>
        </w:numPr>
        <w:rPr>
          <w:ins w:id="106" w:author="SamFam" w:date="2021-08-27T15:58:00Z"/>
        </w:rPr>
      </w:pPr>
      <w:ins w:id="107" w:author="SamFam" w:date="2021-08-27T15:57:00Z">
        <w:r>
          <w:t xml:space="preserve">also 1939, because nuance of the </w:t>
        </w:r>
      </w:ins>
      <w:ins w:id="108" w:author="SamFam" w:date="2021-08-27T15:58:00Z">
        <w:r>
          <w:t xml:space="preserve">available </w:t>
        </w:r>
      </w:ins>
      <w:ins w:id="109" w:author="SamFam" w:date="2021-08-27T15:57:00Z">
        <w:r>
          <w:t xml:space="preserve">1940 </w:t>
        </w:r>
      </w:ins>
      <w:ins w:id="110" w:author="SamFam" w:date="2021-08-27T15:58:00Z">
        <w:r>
          <w:t>data prevented mapping to our standardized condition lists</w:t>
        </w:r>
      </w:ins>
    </w:p>
    <w:p w:rsidR="00CF3384" w:rsidRDefault="00CF3384" w:rsidP="00804B25">
      <w:pPr>
        <w:pStyle w:val="Compact"/>
        <w:numPr>
          <w:ilvl w:val="1"/>
          <w:numId w:val="3"/>
        </w:numPr>
        <w:rPr>
          <w:ins w:id="111" w:author="SamFam" w:date="2021-08-27T15:54:00Z"/>
        </w:rPr>
      </w:pPr>
      <w:ins w:id="112" w:author="SamFam" w:date="2021-08-27T15:58:00Z">
        <w:r>
          <w:t xml:space="preserve">also </w:t>
        </w:r>
      </w:ins>
      <w:ins w:id="113" w:author="SamFam" w:date="2021-08-27T15:59:00Z">
        <w:r>
          <w:t xml:space="preserve">2018 and </w:t>
        </w:r>
      </w:ins>
      <w:ins w:id="114" w:author="SamFam" w:date="2021-08-27T15:58:00Z">
        <w:r>
          <w:t xml:space="preserve">2019 to </w:t>
        </w:r>
      </w:ins>
      <w:ins w:id="115" w:author="SamFam" w:date="2021-08-27T15:59:00Z">
        <w:r>
          <w:t>visualize</w:t>
        </w:r>
      </w:ins>
      <w:ins w:id="116" w:author="SamFam" w:date="2021-08-27T15:58:00Z">
        <w:r>
          <w:t xml:space="preserve"> the impact of </w:t>
        </w:r>
      </w:ins>
      <w:ins w:id="117" w:author="SamFam" w:date="2021-08-27T15:59:00Z">
        <w:r>
          <w:t>COVID-19</w:t>
        </w:r>
      </w:ins>
    </w:p>
    <w:p w:rsidR="00B448D4" w:rsidRDefault="00B448D4" w:rsidP="0044064C">
      <w:pPr>
        <w:pStyle w:val="Compact"/>
        <w:numPr>
          <w:ilvl w:val="0"/>
          <w:numId w:val="3"/>
        </w:numPr>
        <w:rPr>
          <w:ins w:id="118" w:author="SamFam" w:date="2021-08-27T15:53:00Z"/>
        </w:rPr>
      </w:pPr>
      <w:ins w:id="119" w:author="SamFam" w:date="2021-08-27T15:39:00Z">
        <w:r>
          <w:t>Documentation</w:t>
        </w:r>
      </w:ins>
      <w:ins w:id="120" w:author="SamFam" w:date="2021-08-27T15:38:00Z">
        <w:r>
          <w:t xml:space="preserve"> of all data sources </w:t>
        </w:r>
      </w:ins>
      <w:ins w:id="121" w:author="SamFam" w:date="2021-08-27T15:44:00Z">
        <w:r w:rsidR="00E50EBB">
          <w:t xml:space="preserve">is included as </w:t>
        </w:r>
      </w:ins>
      <w:ins w:id="122" w:author="SamFam" w:date="2021-08-27T15:45:00Z">
        <w:r w:rsidR="00E50EBB">
          <w:t>Appendix Table 1 below and is available here [hyperlink to be added eventually]</w:t>
        </w:r>
      </w:ins>
    </w:p>
    <w:p w:rsidR="00B448D4" w:rsidRDefault="00DC3CCB" w:rsidP="00DC3CCB">
      <w:pPr>
        <w:pStyle w:val="Compact"/>
        <w:numPr>
          <w:ilvl w:val="0"/>
          <w:numId w:val="3"/>
        </w:numPr>
        <w:rPr>
          <w:ins w:id="123" w:author="SamFam" w:date="2021-08-27T15:37:00Z"/>
        </w:rPr>
      </w:pPr>
      <w:ins w:id="124" w:author="SamFam" w:date="2021-08-27T15:24:00Z">
        <w:r>
          <w:t>T</w:t>
        </w:r>
      </w:ins>
      <w:ins w:id="125" w:author="SamFam" w:date="2021-08-27T15:17:00Z">
        <w:r w:rsidR="00114197">
          <w:t>he system</w:t>
        </w:r>
      </w:ins>
      <w:ins w:id="126" w:author="SamFam" w:date="2021-08-27T15:19:00Z">
        <w:r w:rsidR="00114197">
          <w:t>s</w:t>
        </w:r>
      </w:ins>
      <w:ins w:id="127" w:author="SamFam" w:date="2021-08-27T15:17:00Z">
        <w:r w:rsidR="00114197">
          <w:t xml:space="preserve"> for </w:t>
        </w:r>
      </w:ins>
      <w:ins w:id="128" w:author="SamFam" w:date="2021-08-27T15:19:00Z">
        <w:r w:rsidR="00114197">
          <w:t>classifying</w:t>
        </w:r>
      </w:ins>
      <w:ins w:id="129" w:author="SamFam" w:date="2021-08-27T15:17:00Z">
        <w:r w:rsidR="00114197">
          <w:t xml:space="preserve"> deaths </w:t>
        </w:r>
      </w:ins>
      <w:ins w:id="130" w:author="SamFam" w:date="2021-08-27T15:19:00Z">
        <w:r w:rsidR="00114197">
          <w:t xml:space="preserve">have evolved greatly over the </w:t>
        </w:r>
      </w:ins>
      <w:ins w:id="131" w:author="SamFam" w:date="2021-08-27T15:20:00Z">
        <w:r w:rsidR="00114197">
          <w:t>years</w:t>
        </w:r>
      </w:ins>
      <w:ins w:id="132" w:author="SamFam" w:date="2021-08-27T15:19:00Z">
        <w:r w:rsidR="00114197">
          <w:t xml:space="preserve">, from </w:t>
        </w:r>
      </w:ins>
      <w:ins w:id="133" w:author="SamFam" w:date="2021-08-27T15:20:00Z">
        <w:r w:rsidR="00114197">
          <w:t xml:space="preserve">ad hoc systems, to </w:t>
        </w:r>
      </w:ins>
      <w:ins w:id="134" w:author="SamFam" w:date="2021-08-27T15:19:00Z">
        <w:r w:rsidR="00114197">
          <w:t xml:space="preserve">“ICD-1” </w:t>
        </w:r>
      </w:ins>
      <w:ins w:id="135" w:author="SamFam" w:date="2021-08-27T15:20:00Z">
        <w:r w:rsidR="00114197">
          <w:t xml:space="preserve">in the 1910’s, </w:t>
        </w:r>
      </w:ins>
      <w:ins w:id="136" w:author="SamFam" w:date="2021-08-27T15:22:00Z">
        <w:r w:rsidR="00114197">
          <w:t xml:space="preserve">ICD-8 in the 1960’s, etc., </w:t>
        </w:r>
      </w:ins>
      <w:ins w:id="137" w:author="SamFam" w:date="2021-08-27T15:20:00Z">
        <w:r w:rsidR="00114197">
          <w:t xml:space="preserve">to </w:t>
        </w:r>
      </w:ins>
      <w:ins w:id="138" w:author="SamFam" w:date="2021-08-27T15:21:00Z">
        <w:r w:rsidR="00114197">
          <w:t>ICD-10 currently</w:t>
        </w:r>
      </w:ins>
      <w:ins w:id="139" w:author="SamFam" w:date="2021-08-27T15:24:00Z">
        <w:r>
          <w:t>.</w:t>
        </w:r>
      </w:ins>
    </w:p>
    <w:p w:rsidR="0044064C" w:rsidDel="00DC3CCB" w:rsidRDefault="00DC3CCB" w:rsidP="00DC3CCB">
      <w:pPr>
        <w:pStyle w:val="Compact"/>
        <w:numPr>
          <w:ilvl w:val="0"/>
          <w:numId w:val="3"/>
        </w:numPr>
        <w:rPr>
          <w:del w:id="140" w:author="SamFam" w:date="2021-08-27T15:14:00Z"/>
        </w:rPr>
      </w:pPr>
      <w:ins w:id="141" w:author="SamFam" w:date="2021-08-27T15:24:00Z">
        <w:r>
          <w:t xml:space="preserve">Therefore, </w:t>
        </w:r>
      </w:ins>
      <w:ins w:id="142" w:author="SamFam" w:date="2021-08-27T15:23:00Z">
        <w:r>
          <w:t>we reviewed all the listed causes</w:t>
        </w:r>
      </w:ins>
      <w:ins w:id="143" w:author="SamFam" w:date="2021-08-27T15:24:00Z">
        <w:r>
          <w:t xml:space="preserve"> for each year</w:t>
        </w:r>
      </w:ins>
      <w:ins w:id="144" w:author="SamFam" w:date="2021-08-27T15:23:00Z">
        <w:r>
          <w:t xml:space="preserve">, </w:t>
        </w:r>
      </w:ins>
      <w:ins w:id="145" w:author="SamFam" w:date="2021-08-27T15:24:00Z">
        <w:r>
          <w:t>identified</w:t>
        </w:r>
      </w:ins>
      <w:ins w:id="146" w:author="SamFam" w:date="2021-08-27T15:25:00Z">
        <w:r>
          <w:t xml:space="preserve"> causes that occurred frequently in any one year,</w:t>
        </w:r>
      </w:ins>
      <w:ins w:id="147" w:author="SamFam" w:date="2021-08-27T15:26:00Z">
        <w:r>
          <w:t xml:space="preserve"> and developed a “common </w:t>
        </w:r>
      </w:ins>
      <w:ins w:id="148" w:author="SamFam" w:date="2021-08-27T15:27:00Z">
        <w:r>
          <w:t>denominator</w:t>
        </w:r>
      </w:ins>
      <w:ins w:id="149" w:author="SamFam" w:date="2021-08-27T15:26:00Z">
        <w:r>
          <w:t>” list of causes</w:t>
        </w:r>
      </w:ins>
      <w:ins w:id="150" w:author="SamFam" w:date="2021-08-27T15:28:00Z">
        <w:r>
          <w:t xml:space="preserve"> that, as much as possible, provided a single detailed list of specific cases to which all</w:t>
        </w:r>
      </w:ins>
      <w:ins w:id="151" w:author="SamFam" w:date="2021-08-27T15:26:00Z">
        <w:r>
          <w:t xml:space="preserve"> </w:t>
        </w:r>
      </w:ins>
      <w:ins w:id="152" w:author="SamFam" w:date="2021-08-27T15:29:00Z">
        <w:r>
          <w:t>main causes of death from all years could be</w:t>
        </w:r>
      </w:ins>
      <w:ins w:id="153" w:author="SamFam" w:date="2021-08-27T15:30:00Z">
        <w:r>
          <w:t xml:space="preserve"> </w:t>
        </w:r>
        <w:proofErr w:type="spellStart"/>
        <w:r>
          <w:t>mapped.</w:t>
        </w:r>
      </w:ins>
    </w:p>
    <w:p w:rsidR="00DC3CCB" w:rsidRDefault="00DC3CCB" w:rsidP="00DC3CCB">
      <w:pPr>
        <w:pStyle w:val="Compact"/>
        <w:numPr>
          <w:ilvl w:val="0"/>
          <w:numId w:val="3"/>
        </w:numPr>
        <w:rPr>
          <w:ins w:id="154" w:author="SamFam" w:date="2021-08-27T15:35:00Z"/>
        </w:rPr>
      </w:pPr>
      <w:ins w:id="155" w:author="SamFam" w:date="2021-08-27T15:31:00Z">
        <w:r>
          <w:t>We</w:t>
        </w:r>
        <w:proofErr w:type="spellEnd"/>
        <w:r>
          <w:t xml:space="preserve"> then mapped/grouped this “Specific Level” </w:t>
        </w:r>
      </w:ins>
      <w:ins w:id="156" w:author="SamFam" w:date="2021-08-27T15:32:00Z">
        <w:r>
          <w:t xml:space="preserve">grouping (with XX levels) </w:t>
        </w:r>
      </w:ins>
      <w:ins w:id="157" w:author="SamFam" w:date="2021-08-27T15:31:00Z">
        <w:r>
          <w:t xml:space="preserve">into a </w:t>
        </w:r>
      </w:ins>
      <w:ins w:id="158" w:author="SamFam" w:date="2021-08-27T15:32:00Z">
        <w:r>
          <w:t>“D</w:t>
        </w:r>
      </w:ins>
      <w:ins w:id="159" w:author="SamFam" w:date="2021-08-27T15:31:00Z">
        <w:r>
          <w:t>isplay</w:t>
        </w:r>
      </w:ins>
      <w:ins w:id="160" w:author="SamFam" w:date="2021-08-27T15:32:00Z">
        <w:r>
          <w:t xml:space="preserve"> Level” grouping </w:t>
        </w:r>
      </w:ins>
      <w:ins w:id="161" w:author="SamFam" w:date="2021-08-27T15:33:00Z">
        <w:r>
          <w:t xml:space="preserve">with just </w:t>
        </w:r>
      </w:ins>
      <w:ins w:id="162" w:author="SamFam" w:date="2021-08-27T15:32:00Z">
        <w:r>
          <w:t>17</w:t>
        </w:r>
      </w:ins>
      <w:ins w:id="163" w:author="SamFam" w:date="2021-08-27T15:33:00Z">
        <w:r w:rsidR="00B448D4">
          <w:t xml:space="preserve"> categories for increased </w:t>
        </w:r>
      </w:ins>
      <w:ins w:id="164" w:author="SamFam" w:date="2021-08-27T15:35:00Z">
        <w:r w:rsidR="00B448D4">
          <w:t>comprehensibility</w:t>
        </w:r>
      </w:ins>
      <w:ins w:id="165" w:author="SamFam" w:date="2021-08-27T15:33:00Z">
        <w:r w:rsidR="00B448D4">
          <w:t xml:space="preserve"> and for visual display. </w:t>
        </w:r>
      </w:ins>
      <w:ins w:id="166" w:author="SamFam" w:date="2021-08-27T15:32:00Z">
        <w:r>
          <w:t xml:space="preserve"> </w:t>
        </w:r>
      </w:ins>
    </w:p>
    <w:p w:rsidR="00B448D4" w:rsidRDefault="00B448D4" w:rsidP="00DC3CCB">
      <w:pPr>
        <w:pStyle w:val="Compact"/>
        <w:numPr>
          <w:ilvl w:val="0"/>
          <w:numId w:val="3"/>
        </w:numPr>
        <w:rPr>
          <w:ins w:id="167" w:author="SamFam" w:date="2021-08-27T16:01:00Z"/>
        </w:rPr>
      </w:pPr>
      <w:ins w:id="168" w:author="SamFam" w:date="2021-08-27T15:35:00Z">
        <w:r>
          <w:t xml:space="preserve">This “Display Level” was then grouped further into a “Top Level” for the broadest view of </w:t>
        </w:r>
      </w:ins>
      <w:ins w:id="169" w:author="SamFam" w:date="2021-08-27T15:36:00Z">
        <w:r>
          <w:t>causes</w:t>
        </w:r>
      </w:ins>
      <w:ins w:id="170" w:author="SamFam" w:date="2021-08-27T15:35:00Z">
        <w:r>
          <w:t xml:space="preserve"> of death, and for </w:t>
        </w:r>
      </w:ins>
      <w:ins w:id="171" w:author="SamFam" w:date="2021-08-27T15:36:00Z">
        <w:r>
          <w:t>consistency with other national and international systems.</w:t>
        </w:r>
      </w:ins>
    </w:p>
    <w:p w:rsidR="00CF3384" w:rsidRDefault="00CF3384" w:rsidP="00DC3CCB">
      <w:pPr>
        <w:pStyle w:val="Compact"/>
        <w:numPr>
          <w:ilvl w:val="0"/>
          <w:numId w:val="3"/>
        </w:numPr>
        <w:rPr>
          <w:ins w:id="172" w:author="SamFam" w:date="2021-08-27T15:37:00Z"/>
        </w:rPr>
      </w:pPr>
      <w:ins w:id="173" w:author="SamFam" w:date="2021-08-27T16:01:00Z">
        <w:r>
          <w:t xml:space="preserve">[add info on population data </w:t>
        </w:r>
        <w:proofErr w:type="spellStart"/>
        <w:r>
          <w:t>sourcess</w:t>
        </w:r>
        <w:proofErr w:type="spellEnd"/>
        <w:r>
          <w:t xml:space="preserve"> and crude rate calculation here]</w:t>
        </w:r>
      </w:ins>
    </w:p>
    <w:p w:rsidR="00E50EBB" w:rsidRDefault="00E50EBB" w:rsidP="00E50EBB">
      <w:pPr>
        <w:pStyle w:val="Compact"/>
        <w:numPr>
          <w:ilvl w:val="0"/>
          <w:numId w:val="3"/>
        </w:numPr>
        <w:rPr>
          <w:ins w:id="174" w:author="SamFam" w:date="2021-08-27T15:46:00Z"/>
        </w:rPr>
      </w:pPr>
      <w:ins w:id="175" w:author="SamFam" w:date="2021-08-27T15:46:00Z">
        <w:r>
          <w:t>All data proce</w:t>
        </w:r>
      </w:ins>
      <w:ins w:id="176" w:author="SamFam" w:date="2021-08-27T15:48:00Z">
        <w:r>
          <w:t>ssing</w:t>
        </w:r>
      </w:ins>
      <w:ins w:id="177" w:author="SamFam" w:date="2021-08-27T15:46:00Z">
        <w:r>
          <w:t xml:space="preserve">, analysis, </w:t>
        </w:r>
      </w:ins>
      <w:ins w:id="178" w:author="SamFam" w:date="2021-08-27T15:49:00Z">
        <w:r>
          <w:t>visualization</w:t>
        </w:r>
      </w:ins>
      <w:ins w:id="179" w:author="SamFam" w:date="2021-08-27T15:46:00Z">
        <w:r>
          <w:t xml:space="preserve">, and production of this </w:t>
        </w:r>
      </w:ins>
      <w:ins w:id="180" w:author="SamFam" w:date="2021-08-27T15:49:00Z">
        <w:r>
          <w:t>document</w:t>
        </w:r>
      </w:ins>
      <w:ins w:id="181" w:author="SamFam" w:date="2021-08-27T15:46:00Z">
        <w:r>
          <w:t xml:space="preserve"> were conducted using the </w:t>
        </w:r>
      </w:ins>
      <w:ins w:id="182" w:author="SamFam" w:date="2021-08-27T15:47:00Z">
        <w:r>
          <w:t xml:space="preserve">R </w:t>
        </w:r>
      </w:ins>
      <w:ins w:id="183" w:author="SamFam" w:date="2021-08-27T15:48:00Z">
        <w:r>
          <w:t>language</w:t>
        </w:r>
      </w:ins>
      <w:ins w:id="184" w:author="SamFam" w:date="2021-08-27T15:49:00Z">
        <w:r>
          <w:t xml:space="preserve"> </w:t>
        </w:r>
      </w:ins>
      <w:ins w:id="185" w:author="SamFam" w:date="2021-08-27T15:48:00Z">
        <w:r>
          <w:t>and environment for statistical computing</w:t>
        </w:r>
      </w:ins>
      <w:ins w:id="186" w:author="SamFam" w:date="2021-08-27T15:47:00Z">
        <w:r>
          <w:t>.</w:t>
        </w:r>
      </w:ins>
    </w:p>
    <w:p w:rsidR="00F53FCD" w:rsidDel="00E50EBB" w:rsidRDefault="00DC3CCB" w:rsidP="00B448D4">
      <w:pPr>
        <w:pStyle w:val="Compact"/>
        <w:numPr>
          <w:ilvl w:val="0"/>
          <w:numId w:val="3"/>
        </w:numPr>
        <w:rPr>
          <w:del w:id="187" w:author="SamFam" w:date="2021-08-27T15:49:00Z"/>
        </w:rPr>
      </w:pPr>
      <w:del w:id="188" w:author="SamFam" w:date="2021-08-27T15:49:00Z">
        <w:r w:rsidDel="00E50EBB">
          <w:delText>Different years had different names and groupings for diseases, so the data was standardized to allow comparison between years. This standardization involved creating multiple cause groups, each of which contained a set list of diseases maintained across all years. Each disease within a given year was “sorted” into the four cause groups. The cause groups are as follows:</w:delText>
        </w:r>
      </w:del>
    </w:p>
    <w:p w:rsidR="00F53FCD" w:rsidDel="00E50EBB" w:rsidRDefault="00DC3CCB">
      <w:pPr>
        <w:pStyle w:val="Compact"/>
        <w:numPr>
          <w:ilvl w:val="1"/>
          <w:numId w:val="4"/>
        </w:numPr>
        <w:rPr>
          <w:del w:id="189" w:author="SamFam" w:date="2021-08-27T15:49:00Z"/>
        </w:rPr>
      </w:pPr>
      <w:del w:id="190" w:author="SamFam" w:date="2021-08-27T15:49:00Z">
        <w:r w:rsidDel="00E50EBB">
          <w:delText>specificLevel: This was the most thorough/stratified grouping, and attempted to assign an appropriate name to the mortality cause (many of which had outdated names).</w:delText>
        </w:r>
      </w:del>
    </w:p>
    <w:p w:rsidR="00F53FCD" w:rsidDel="00E50EBB" w:rsidRDefault="00DC3CCB">
      <w:pPr>
        <w:pStyle w:val="Compact"/>
        <w:numPr>
          <w:ilvl w:val="1"/>
          <w:numId w:val="4"/>
        </w:numPr>
        <w:rPr>
          <w:del w:id="191" w:author="SamFam" w:date="2021-08-27T15:49:00Z"/>
        </w:rPr>
      </w:pPr>
      <w:del w:id="192" w:author="SamFam" w:date="2021-08-27T15:49:00Z">
        <w:r w:rsidDel="00E50EBB">
          <w:delText>troubleshooting: This cause group provided alternative names/classifications to the specificLevel group (many mortality causes, especially those in earlier years, met the criteria for multiple specificLevel classifications).</w:delText>
        </w:r>
      </w:del>
    </w:p>
    <w:p w:rsidR="00F53FCD" w:rsidDel="00E50EBB" w:rsidRDefault="00DC3CCB">
      <w:pPr>
        <w:pStyle w:val="Compact"/>
        <w:numPr>
          <w:ilvl w:val="1"/>
          <w:numId w:val="4"/>
        </w:numPr>
        <w:rPr>
          <w:del w:id="193" w:author="SamFam" w:date="2021-08-27T15:49:00Z"/>
        </w:rPr>
      </w:pPr>
      <w:del w:id="194" w:author="SamFam" w:date="2021-08-27T15:49:00Z">
        <w:r w:rsidDel="00E50EBB">
          <w:delText>displayLevel: The purpose of this cause group was to group the mortality causes so that they are more relevant/comprehendable to a general audience. Only 17 different classifications are contained in this cause group.</w:delText>
        </w:r>
      </w:del>
    </w:p>
    <w:p w:rsidR="00F53FCD" w:rsidDel="00E50EBB" w:rsidRDefault="00DC3CCB">
      <w:pPr>
        <w:pStyle w:val="Compact"/>
        <w:numPr>
          <w:ilvl w:val="1"/>
          <w:numId w:val="4"/>
        </w:numPr>
        <w:rPr>
          <w:del w:id="195" w:author="SamFam" w:date="2021-08-27T15:49:00Z"/>
        </w:rPr>
      </w:pPr>
      <w:del w:id="196" w:author="SamFam" w:date="2021-08-27T15:49:00Z">
        <w:r w:rsidDel="00E50EBB">
          <w:delText xml:space="preserve">topLevel: This is the most condensed cause group and containins only 6 classifications. -Data from the CCB was compared to data obtained for the same years from CDC WONDER in order to verify proper sorting/classification of death causes. -These spreadsheets were then inputted into R to allow for statistical analysis and the development of visual aides. </w:delText>
        </w:r>
      </w:del>
    </w:p>
    <w:p w:rsidR="00F53FCD" w:rsidRDefault="00DC3CCB">
      <w:pPr>
        <w:pStyle w:val="Heading1"/>
      </w:pPr>
      <w:bookmarkStart w:id="197" w:name="selected-findings"/>
      <w:bookmarkEnd w:id="60"/>
      <w:commentRangeStart w:id="198"/>
      <w:r>
        <w:lastRenderedPageBreak/>
        <w:t>Selected Findings:</w:t>
      </w:r>
      <w:commentRangeEnd w:id="198"/>
      <w:r w:rsidR="00804B25">
        <w:rPr>
          <w:rStyle w:val="CommentReference"/>
          <w:rFonts w:asciiTheme="minorHAnsi" w:eastAsiaTheme="minorHAnsi" w:hAnsiTheme="minorHAnsi" w:cstheme="minorBidi"/>
          <w:b w:val="0"/>
          <w:bCs w:val="0"/>
          <w:color w:val="auto"/>
        </w:rPr>
        <w:commentReference w:id="198"/>
      </w:r>
    </w:p>
    <w:p w:rsidR="00F53FCD" w:rsidRDefault="00DC3CCB">
      <w:pPr>
        <w:pStyle w:val="Compact"/>
        <w:numPr>
          <w:ilvl w:val="0"/>
          <w:numId w:val="5"/>
        </w:numPr>
      </w:pPr>
      <w:r>
        <w:t>Since 1900, overall causes of California mortality have shifted from communicable diseases to chronic diseases. More specifically, communicable diseases sharply decreased until around the 1980’s when HIV and drug-resistant strains emerged (see figure 5).</w:t>
      </w:r>
    </w:p>
    <w:p w:rsidR="00F53FCD" w:rsidRDefault="00DC3CCB">
      <w:pPr>
        <w:pStyle w:val="Compact"/>
        <w:numPr>
          <w:ilvl w:val="0"/>
          <w:numId w:val="5"/>
        </w:numPr>
      </w:pPr>
      <w:r>
        <w:t xml:space="preserve">A significant decrease in death rates has </w:t>
      </w:r>
      <w:proofErr w:type="spellStart"/>
      <w:r>
        <w:t>occured</w:t>
      </w:r>
      <w:proofErr w:type="spellEnd"/>
      <w:r>
        <w:t xml:space="preserve"> (death rate in 1900 was 1,516 deaths per 100,000 individuals, whereas death rate for 2020 was 801 deaths per 100,000 persons). This decrease in death rates can be somewhat attributed to advances in medical care, but perhaps even more important are the strides made through the work of public health professionals.</w:t>
      </w:r>
    </w:p>
    <w:p w:rsidR="00F53FCD" w:rsidRDefault="00DC3CCB">
      <w:pPr>
        <w:pStyle w:val="Compact"/>
        <w:numPr>
          <w:ilvl w:val="0"/>
          <w:numId w:val="5"/>
        </w:numPr>
      </w:pPr>
      <w:r>
        <w:t>The crude death rate plots — particularly the line plots — should be interpreted carefully, as although the crude rate line plot shows that death rates for communicable disease have significantly decreased since the 1900’s, a line plot of the number of deaths since 1900 reveals that though mortality from communicable disease trended downward during the early-mid 20th century, the HIV pandemic (around the 1980’s) caused a surge in communicable disease mortality, as did the COVID-19 pandemic.</w:t>
      </w:r>
    </w:p>
    <w:p w:rsidR="00F53FCD" w:rsidRDefault="00DC3CCB">
      <w:pPr>
        <w:pStyle w:val="Compact"/>
        <w:numPr>
          <w:ilvl w:val="0"/>
          <w:numId w:val="5"/>
        </w:numPr>
      </w:pPr>
      <w:r>
        <w:t>In 1900, the leading cause of death was Tuberculosis, followed by other communicable diseases (primarily communicable respiratory diseases). This is in contrast to the leading causes of death on 2020, where the leading causes of death were mostly chronic diseases (Ischemic heart disease and Alzheimer’s disease), though it should be noted that COVID-19, a communicable disease, was one of the leading causes of death in 2020 (this is a departure from prior years where the leading causes of death were mainly chronic in nature).</w:t>
      </w:r>
    </w:p>
    <w:p w:rsidR="00F53FCD" w:rsidRDefault="00DC3CCB">
      <w:pPr>
        <w:pStyle w:val="Compact"/>
        <w:numPr>
          <w:ilvl w:val="0"/>
          <w:numId w:val="5"/>
        </w:numPr>
      </w:pPr>
      <w:r>
        <w:t>The COVID-19 pandemic, similar to the HIV pandemic, shows that communicable diseases are here to stay and can cause immense death, morbidity, and economic damage.</w:t>
      </w:r>
    </w:p>
    <w:p w:rsidR="00F53FCD" w:rsidRDefault="00F53FCD">
      <w:pPr>
        <w:pStyle w:val="FirstParagraph"/>
        <w:rPr>
          <w:ins w:id="199" w:author="SamFam" w:date="2021-08-27T15:51:00Z"/>
        </w:rPr>
      </w:pPr>
    </w:p>
    <w:p w:rsidR="000B18E9" w:rsidRDefault="000B18E9">
      <w:pPr>
        <w:pStyle w:val="BodyText"/>
        <w:rPr>
          <w:ins w:id="200" w:author="SamFam" w:date="2021-08-27T15:51:00Z"/>
        </w:rPr>
        <w:pPrChange w:id="201" w:author="SamFam" w:date="2021-08-27T15:51:00Z">
          <w:pPr>
            <w:pStyle w:val="FirstParagraph"/>
          </w:pPr>
        </w:pPrChange>
      </w:pPr>
    </w:p>
    <w:p w:rsidR="000B18E9" w:rsidRPr="00CF3384" w:rsidRDefault="000B18E9">
      <w:pPr>
        <w:pStyle w:val="BodyText"/>
        <w:rPr>
          <w:sz w:val="36"/>
          <w:rPrChange w:id="202" w:author="SamFam" w:date="2021-08-27T16:04:00Z">
            <w:rPr/>
          </w:rPrChange>
        </w:rPr>
        <w:pPrChange w:id="203" w:author="SamFam" w:date="2021-08-27T15:51:00Z">
          <w:pPr>
            <w:pStyle w:val="FirstParagraph"/>
          </w:pPr>
        </w:pPrChange>
      </w:pPr>
      <w:ins w:id="204" w:author="SamFam" w:date="2021-08-27T15:51:00Z">
        <w:r w:rsidRPr="00CF3384">
          <w:rPr>
            <w:sz w:val="36"/>
            <w:rPrChange w:id="205" w:author="SamFam" w:date="2021-08-27T16:04:00Z">
              <w:rPr/>
            </w:rPrChange>
          </w:rPr>
          <w:t>SUMMARY VIEWS</w:t>
        </w:r>
      </w:ins>
    </w:p>
    <w:p w:rsidR="00CF3384" w:rsidRDefault="00DC3CCB">
      <w:pPr>
        <w:pStyle w:val="Heading1"/>
        <w:rPr>
          <w:ins w:id="206" w:author="SamFam" w:date="2021-08-27T16:00:00Z"/>
        </w:rPr>
      </w:pPr>
      <w:bookmarkStart w:id="207" w:name="X5694c250afd6832dacfe378a55f32415d9f143b"/>
      <w:bookmarkEnd w:id="197"/>
      <w:proofErr w:type="gramStart"/>
      <w:r>
        <w:lastRenderedPageBreak/>
        <w:t>Figure 1.</w:t>
      </w:r>
      <w:proofErr w:type="gramEnd"/>
      <w:r>
        <w:t xml:space="preserve"> </w:t>
      </w:r>
      <w:ins w:id="208" w:author="SamFam" w:date="2021-08-27T16:03:00Z">
        <w:r w:rsidR="00CF3384">
          <w:t xml:space="preserve">- </w:t>
        </w:r>
      </w:ins>
      <w:ins w:id="209" w:author="SamFam" w:date="2021-08-27T15:52:00Z">
        <w:r w:rsidR="000B18E9">
          <w:t xml:space="preserve">Trend in </w:t>
        </w:r>
      </w:ins>
      <w:ins w:id="210" w:author="SamFam" w:date="2021-08-27T16:02:00Z">
        <w:r w:rsidR="00CF3384">
          <w:t xml:space="preserve">death rates by </w:t>
        </w:r>
      </w:ins>
      <w:ins w:id="211" w:author="SamFam" w:date="2021-08-27T15:53:00Z">
        <w:r w:rsidR="000B18E9">
          <w:t xml:space="preserve">“Top Level” </w:t>
        </w:r>
      </w:ins>
      <w:proofErr w:type="spellStart"/>
      <w:ins w:id="212" w:author="SamFam" w:date="2021-08-27T16:02:00Z">
        <w:r w:rsidR="00CF3384">
          <w:t>condtions</w:t>
        </w:r>
      </w:ins>
      <w:proofErr w:type="spellEnd"/>
      <w:ins w:id="213" w:author="SamFam" w:date="2021-08-27T15:53:00Z">
        <w:r w:rsidR="000B18E9">
          <w:t>,</w:t>
        </w:r>
      </w:ins>
      <w:ins w:id="214" w:author="SamFam" w:date="2021-08-27T16:00:00Z">
        <w:r w:rsidR="00CF3384">
          <w:t xml:space="preserve"> by decade and additional pandemic years, 1900 to 2020, California</w:t>
        </w:r>
      </w:ins>
    </w:p>
    <w:p w:rsidR="00F53FCD" w:rsidDel="00753DEF" w:rsidRDefault="00DC3CCB">
      <w:pPr>
        <w:pStyle w:val="Heading1"/>
        <w:rPr>
          <w:del w:id="215" w:author="SamFam" w:date="2021-08-27T16:20:00Z"/>
        </w:rPr>
      </w:pPr>
      <w:del w:id="216" w:author="SamFam" w:date="2021-08-27T16:02:00Z">
        <w:r w:rsidDel="00CF3384">
          <w:delText>Yearly crude death rate per 100,000 is stratified by topLevel with the purpose of revealing long-term mortality trends</w:delText>
        </w:r>
      </w:del>
    </w:p>
    <w:p w:rsidR="00F53FCD" w:rsidRDefault="00DC3CCB">
      <w:pPr>
        <w:pStyle w:val="Heading1"/>
        <w:pPrChange w:id="217" w:author="SamFam" w:date="2021-08-27T16:20:00Z">
          <w:pPr>
            <w:pStyle w:val="FirstParagraph"/>
          </w:pPr>
        </w:pPrChange>
      </w:pPr>
      <w:commentRangeStart w:id="218"/>
      <w:r>
        <w:rPr>
          <w:noProof/>
        </w:rPr>
        <w:drawing>
          <wp:inline distT="0" distB="0" distL="0" distR="0" wp14:anchorId="64AF8E99" wp14:editId="3DFE70C1">
            <wp:extent cx="5334000" cy="28447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entury-of-death_files/figure-docx/unnamed-chunk-2-1.png"/>
                    <pic:cNvPicPr>
                      <a:picLocks noChangeAspect="1" noChangeArrowheads="1"/>
                    </pic:cNvPicPr>
                  </pic:nvPicPr>
                  <pic:blipFill>
                    <a:blip r:embed="rId10"/>
                    <a:stretch>
                      <a:fillRect/>
                    </a:stretch>
                  </pic:blipFill>
                  <pic:spPr bwMode="auto">
                    <a:xfrm>
                      <a:off x="0" y="0"/>
                      <a:ext cx="5334000" cy="2844799"/>
                    </a:xfrm>
                    <a:prstGeom prst="rect">
                      <a:avLst/>
                    </a:prstGeom>
                    <a:noFill/>
                    <a:ln w="9525">
                      <a:noFill/>
                      <a:headEnd/>
                      <a:tailEnd/>
                    </a:ln>
                  </pic:spPr>
                </pic:pic>
              </a:graphicData>
            </a:graphic>
          </wp:inline>
        </w:drawing>
      </w:r>
      <w:commentRangeEnd w:id="218"/>
      <w:r w:rsidR="00CF3384">
        <w:rPr>
          <w:rStyle w:val="CommentReference"/>
        </w:rPr>
        <w:commentReference w:id="218"/>
      </w:r>
    </w:p>
    <w:p w:rsidR="00753DEF" w:rsidRDefault="00753DEF">
      <w:pPr>
        <w:rPr>
          <w:ins w:id="219" w:author="SamFam" w:date="2021-08-27T16:20:00Z"/>
        </w:rPr>
      </w:pPr>
      <w:ins w:id="220" w:author="SamFam" w:date="2021-08-27T16:20:00Z">
        <w:r>
          <w:br w:type="page"/>
        </w:r>
      </w:ins>
    </w:p>
    <w:p w:rsidR="00CF3384" w:rsidRDefault="00CF3384">
      <w:pPr>
        <w:pStyle w:val="BodyText"/>
        <w:rPr>
          <w:ins w:id="221" w:author="SamFam" w:date="2021-08-27T16:03:00Z"/>
        </w:rPr>
      </w:pPr>
      <w:ins w:id="222" w:author="SamFam" w:date="2021-08-27T16:04:00Z">
        <w:r>
          <w:lastRenderedPageBreak/>
          <w:t>Figure 2 – [find the text I provided for title...]</w:t>
        </w:r>
      </w:ins>
    </w:p>
    <w:p w:rsidR="000B18E9" w:rsidRDefault="00156273">
      <w:pPr>
        <w:pStyle w:val="BodyText"/>
        <w:rPr>
          <w:ins w:id="223" w:author="SamFam" w:date="2021-08-27T16:19:00Z"/>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5pt;height:23.65pt">
            <v:imagedata croptop="-65520f" cropbottom="65520f"/>
          </v:shape>
        </w:pict>
      </w:r>
      <w:ins w:id="224" w:author="SamFam" w:date="2021-08-27T16:20:00Z">
        <w:r w:rsidR="00753DEF">
          <w:rPr>
            <w:noProof/>
          </w:rPr>
          <w:drawing>
            <wp:inline distT="0" distB="0" distL="0" distR="0" wp14:anchorId="6538688A" wp14:editId="400F5A76">
              <wp:extent cx="4462818" cy="245659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entury-of-death_files/figure-docx/unnamed-chunk-5-1.png"/>
                      <pic:cNvPicPr>
                        <a:picLocks noChangeAspect="1" noChangeArrowheads="1"/>
                      </pic:cNvPicPr>
                    </pic:nvPicPr>
                    <pic:blipFill>
                      <a:blip r:embed="rId11"/>
                      <a:stretch>
                        <a:fillRect/>
                      </a:stretch>
                    </pic:blipFill>
                    <pic:spPr bwMode="auto">
                      <a:xfrm>
                        <a:off x="0" y="0"/>
                        <a:ext cx="4462547" cy="2456448"/>
                      </a:xfrm>
                      <a:prstGeom prst="rect">
                        <a:avLst/>
                      </a:prstGeom>
                      <a:noFill/>
                      <a:ln w="9525">
                        <a:noFill/>
                        <a:headEnd/>
                        <a:tailEnd/>
                      </a:ln>
                    </pic:spPr>
                  </pic:pic>
                </a:graphicData>
              </a:graphic>
            </wp:inline>
          </w:drawing>
        </w:r>
      </w:ins>
    </w:p>
    <w:p w:rsidR="00753DEF" w:rsidRDefault="00753DEF">
      <w:pPr>
        <w:pStyle w:val="BodyText"/>
        <w:rPr>
          <w:ins w:id="225" w:author="SamFam" w:date="2021-08-27T16:19:00Z"/>
        </w:rPr>
      </w:pPr>
    </w:p>
    <w:p w:rsidR="00753DEF" w:rsidRDefault="00753DEF">
      <w:pPr>
        <w:rPr>
          <w:ins w:id="226" w:author="SamFam" w:date="2021-08-27T16:20:00Z"/>
        </w:rPr>
      </w:pPr>
      <w:ins w:id="227" w:author="SamFam" w:date="2021-08-27T16:20:00Z">
        <w:r>
          <w:br w:type="page"/>
        </w:r>
      </w:ins>
    </w:p>
    <w:p w:rsidR="00753DEF" w:rsidDel="00A12ED5" w:rsidRDefault="00753DEF">
      <w:pPr>
        <w:pStyle w:val="BodyText"/>
        <w:rPr>
          <w:del w:id="228" w:author="SamFam" w:date="2021-08-27T16:20:00Z"/>
        </w:rPr>
      </w:pPr>
      <w:ins w:id="229" w:author="SamFam" w:date="2021-08-27T16:19:00Z">
        <w:r>
          <w:lastRenderedPageBreak/>
          <w:t>[NEW CHART TO BE ADDED, NOW OR LATER.... complexities with color coding etc. for sure, but we will work it all out eventually....]</w:t>
        </w:r>
      </w:ins>
    </w:p>
    <w:p w:rsidR="00753DEF" w:rsidRDefault="00753DEF">
      <w:pPr>
        <w:pStyle w:val="BodyText"/>
        <w:rPr>
          <w:ins w:id="230" w:author="SamFam" w:date="2021-08-27T16:20:00Z"/>
        </w:rPr>
        <w:pPrChange w:id="231" w:author="SamFam" w:date="2021-08-27T16:20:00Z">
          <w:pPr>
            <w:pStyle w:val="Heading1"/>
          </w:pPr>
        </w:pPrChange>
      </w:pPr>
      <w:bookmarkStart w:id="232" w:name="Xe41d841d89b6c4b388eadbcf3860bbcf712ef66"/>
      <w:bookmarkEnd w:id="207"/>
      <w:ins w:id="233" w:author="SamFam" w:date="2021-08-27T16:21:00Z">
        <w:r>
          <w:t>Figure 3 – title per above....</w:t>
        </w:r>
      </w:ins>
    </w:p>
    <w:p w:rsidR="00753DEF" w:rsidRDefault="00753DEF">
      <w:pPr>
        <w:pStyle w:val="BodyText"/>
        <w:rPr>
          <w:ins w:id="234" w:author="SamFam" w:date="2021-08-27T16:20:00Z"/>
        </w:rPr>
        <w:pPrChange w:id="235" w:author="SamFam" w:date="2021-08-27T16:20:00Z">
          <w:pPr>
            <w:pStyle w:val="Heading1"/>
          </w:pPr>
        </w:pPrChange>
      </w:pPr>
    </w:p>
    <w:p w:rsidR="00753DEF" w:rsidRDefault="00753DEF">
      <w:pPr>
        <w:pStyle w:val="BodyText"/>
        <w:rPr>
          <w:ins w:id="236" w:author="SamFam" w:date="2021-08-27T16:17:00Z"/>
        </w:rPr>
        <w:pPrChange w:id="237" w:author="SamFam" w:date="2021-08-27T16:20:00Z">
          <w:pPr>
            <w:pStyle w:val="Heading1"/>
          </w:pPr>
        </w:pPrChange>
      </w:pPr>
      <w:ins w:id="238" w:author="SamFam" w:date="2021-08-27T16:18:00Z">
        <w:r>
          <w:rPr>
            <w:noProof/>
          </w:rPr>
          <w:drawing>
            <wp:inline distT="0" distB="0" distL="0" distR="0" wp14:anchorId="280E4306" wp14:editId="462E1512">
              <wp:extent cx="5943600" cy="3818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18255"/>
                      </a:xfrm>
                      <a:prstGeom prst="rect">
                        <a:avLst/>
                      </a:prstGeom>
                    </pic:spPr>
                  </pic:pic>
                </a:graphicData>
              </a:graphic>
            </wp:inline>
          </w:drawing>
        </w:r>
      </w:ins>
    </w:p>
    <w:p w:rsidR="00A12ED5" w:rsidRDefault="00A12ED5">
      <w:pPr>
        <w:rPr>
          <w:ins w:id="239" w:author="SamFam" w:date="2021-08-27T16:33:00Z"/>
          <w:rFonts w:asciiTheme="majorHAnsi" w:eastAsiaTheme="majorEastAsia" w:hAnsiTheme="majorHAnsi" w:cstheme="majorBidi"/>
          <w:b/>
          <w:bCs/>
          <w:color w:val="4F81BD" w:themeColor="accent1"/>
          <w:sz w:val="32"/>
          <w:szCs w:val="32"/>
        </w:rPr>
      </w:pPr>
      <w:ins w:id="240" w:author="SamFam" w:date="2021-08-27T16:33:00Z">
        <w:r>
          <w:br w:type="page"/>
        </w:r>
      </w:ins>
    </w:p>
    <w:p w:rsidR="00CF3384" w:rsidRDefault="005906DA">
      <w:pPr>
        <w:pStyle w:val="Heading1"/>
        <w:rPr>
          <w:ins w:id="241" w:author="SamFam" w:date="2021-08-27T16:04:00Z"/>
        </w:rPr>
      </w:pPr>
      <w:ins w:id="242" w:author="SamFam" w:date="2021-08-27T16:05:00Z">
        <w:r>
          <w:lastRenderedPageBreak/>
          <w:t xml:space="preserve">DETAILED </w:t>
        </w:r>
        <w:r w:rsidRPr="005906DA">
          <w:t>VIEWS</w:t>
        </w:r>
      </w:ins>
    </w:p>
    <w:p w:rsidR="00804B25" w:rsidRDefault="00804B25" w:rsidP="00804B25">
      <w:pPr>
        <w:pStyle w:val="Heading1"/>
        <w:rPr>
          <w:ins w:id="243" w:author="SamFam" w:date="2021-08-27T16:30:00Z"/>
        </w:rPr>
      </w:pPr>
      <w:ins w:id="244" w:author="SamFam" w:date="2021-08-27T16:29:00Z">
        <w:r>
          <w:t>[</w:t>
        </w:r>
        <w:proofErr w:type="gramStart"/>
        <w:r>
          <w:t>do</w:t>
        </w:r>
        <w:proofErr w:type="gramEnd"/>
        <w:r>
          <w:t xml:space="preserve"> these in this order and add </w:t>
        </w:r>
        <w:proofErr w:type="spellStart"/>
        <w:r>
          <w:t>appropraite</w:t>
        </w:r>
        <w:proofErr w:type="spellEnd"/>
        <w:r>
          <w:t xml:space="preserve"> titles in markdown and </w:t>
        </w:r>
        <w:proofErr w:type="spellStart"/>
        <w:r>
          <w:t>revove</w:t>
        </w:r>
        <w:proofErr w:type="spellEnd"/>
        <w:r>
          <w:t xml:space="preserve"> titles from charts]</w:t>
        </w:r>
      </w:ins>
    </w:p>
    <w:p w:rsidR="00804B25" w:rsidRDefault="00804B25" w:rsidP="00804B25">
      <w:pPr>
        <w:pStyle w:val="BodyText"/>
        <w:rPr>
          <w:ins w:id="245" w:author="SamFam" w:date="2021-08-27T16:30:00Z"/>
        </w:rPr>
        <w:pPrChange w:id="246" w:author="SamFam" w:date="2021-08-27T16:30:00Z">
          <w:pPr>
            <w:pStyle w:val="Heading1"/>
          </w:pPr>
        </w:pPrChange>
      </w:pPr>
      <w:ins w:id="247" w:author="SamFam" w:date="2021-08-27T16:30:00Z">
        <w:r>
          <w:t>Display level numbers</w:t>
        </w:r>
      </w:ins>
      <w:ins w:id="248" w:author="SamFam" w:date="2021-08-27T16:33:00Z">
        <w:r w:rsidR="00A12ED5">
          <w:t xml:space="preserve"> </w:t>
        </w:r>
      </w:ins>
    </w:p>
    <w:p w:rsidR="00804B25" w:rsidRDefault="00804B25" w:rsidP="00804B25">
      <w:pPr>
        <w:pStyle w:val="BodyText"/>
        <w:rPr>
          <w:ins w:id="249" w:author="SamFam" w:date="2021-08-27T16:30:00Z"/>
        </w:rPr>
        <w:pPrChange w:id="250" w:author="SamFam" w:date="2021-08-27T16:30:00Z">
          <w:pPr>
            <w:pStyle w:val="Heading1"/>
          </w:pPr>
        </w:pPrChange>
      </w:pPr>
      <w:ins w:id="251" w:author="SamFam" w:date="2021-08-27T16:30:00Z">
        <w:r>
          <w:t>Display level rates</w:t>
        </w:r>
      </w:ins>
      <w:ins w:id="252" w:author="SamFam" w:date="2021-08-27T16:33:00Z">
        <w:r w:rsidR="00A12ED5">
          <w:t xml:space="preserve"> </w:t>
        </w:r>
      </w:ins>
    </w:p>
    <w:p w:rsidR="00804B25" w:rsidRDefault="00804B25" w:rsidP="00804B25">
      <w:pPr>
        <w:pStyle w:val="BodyText"/>
        <w:rPr>
          <w:ins w:id="253" w:author="SamFam" w:date="2021-08-27T16:31:00Z"/>
        </w:rPr>
        <w:pPrChange w:id="254" w:author="SamFam" w:date="2021-08-27T16:30:00Z">
          <w:pPr>
            <w:pStyle w:val="Heading1"/>
          </w:pPr>
        </w:pPrChange>
      </w:pPr>
      <w:ins w:id="255" w:author="SamFam" w:date="2021-08-27T16:31:00Z">
        <w:r>
          <w:t>Detail level numbers</w:t>
        </w:r>
      </w:ins>
    </w:p>
    <w:p w:rsidR="00804B25" w:rsidRPr="00804B25" w:rsidRDefault="00804B25" w:rsidP="00804B25">
      <w:pPr>
        <w:pStyle w:val="BodyText"/>
        <w:rPr>
          <w:ins w:id="256" w:author="SamFam" w:date="2021-08-27T16:04:00Z"/>
        </w:rPr>
        <w:pPrChange w:id="257" w:author="SamFam" w:date="2021-08-27T16:30:00Z">
          <w:pPr>
            <w:pStyle w:val="Heading1"/>
          </w:pPr>
        </w:pPrChange>
      </w:pPr>
      <w:ins w:id="258" w:author="SamFam" w:date="2021-08-27T16:31:00Z">
        <w:r>
          <w:t>Detail number rates</w:t>
        </w:r>
      </w:ins>
    </w:p>
    <w:p w:rsidR="00F53FCD" w:rsidRDefault="00DC3CCB">
      <w:pPr>
        <w:pStyle w:val="Heading1"/>
      </w:pPr>
      <w:r>
        <w:t xml:space="preserve">Figure </w:t>
      </w:r>
      <w:ins w:id="259" w:author="SamFam" w:date="2021-08-27T16:05:00Z">
        <w:r w:rsidR="005906DA">
          <w:t>X</w:t>
        </w:r>
      </w:ins>
      <w:del w:id="260" w:author="SamFam" w:date="2021-08-27T16:05:00Z">
        <w:r w:rsidDel="005906DA">
          <w:delText>2</w:delText>
        </w:r>
      </w:del>
      <w:r>
        <w:t xml:space="preserve">. Change in </w:t>
      </w:r>
      <w:proofErr w:type="spellStart"/>
      <w:r>
        <w:t>specificLevel</w:t>
      </w:r>
      <w:proofErr w:type="spellEnd"/>
      <w:r>
        <w:t xml:space="preserve"> mortality between 1900 and 2020 grouped by </w:t>
      </w:r>
      <w:proofErr w:type="spellStart"/>
      <w:r>
        <w:t>topLevel</w:t>
      </w:r>
      <w:proofErr w:type="spellEnd"/>
      <w:r>
        <w:t>. Each year has an x-axis of varying magnitude, depending on the number of deaths in that year.</w:t>
      </w:r>
    </w:p>
    <w:p w:rsidR="00F53FCD" w:rsidRDefault="00DC3CCB">
      <w:pPr>
        <w:pStyle w:val="FirstParagraph"/>
      </w:pPr>
      <w:r>
        <w:rPr>
          <w:noProof/>
        </w:rPr>
        <w:drawing>
          <wp:inline distT="0" distB="0" distL="0" distR="0" wp14:anchorId="70EB2FD9" wp14:editId="09978FA5">
            <wp:extent cx="5334000" cy="2844799"/>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entury-of-death_files/figure-docx/unnamed-chunk-3-1.png"/>
                    <pic:cNvPicPr>
                      <a:picLocks noChangeAspect="1" noChangeArrowheads="1"/>
                    </pic:cNvPicPr>
                  </pic:nvPicPr>
                  <pic:blipFill>
                    <a:blip r:embed="rId13"/>
                    <a:stretch>
                      <a:fillRect/>
                    </a:stretch>
                  </pic:blipFill>
                  <pic:spPr bwMode="auto">
                    <a:xfrm>
                      <a:off x="0" y="0"/>
                      <a:ext cx="5334000" cy="2844799"/>
                    </a:xfrm>
                    <a:prstGeom prst="rect">
                      <a:avLst/>
                    </a:prstGeom>
                    <a:noFill/>
                    <a:ln w="9525">
                      <a:noFill/>
                      <a:headEnd/>
                      <a:tailEnd/>
                    </a:ln>
                  </pic:spPr>
                </pic:pic>
              </a:graphicData>
            </a:graphic>
          </wp:inline>
        </w:drawing>
      </w:r>
    </w:p>
    <w:p w:rsidR="00F53FCD" w:rsidRDefault="00F53FCD">
      <w:pPr>
        <w:pStyle w:val="BodyText"/>
      </w:pPr>
    </w:p>
    <w:p w:rsidR="00F53FCD" w:rsidRDefault="00DC3CCB">
      <w:pPr>
        <w:pStyle w:val="Heading1"/>
      </w:pPr>
      <w:bookmarkStart w:id="261" w:name="figure-3."/>
      <w:bookmarkEnd w:id="232"/>
      <w:r>
        <w:lastRenderedPageBreak/>
        <w:t xml:space="preserve">Figure </w:t>
      </w:r>
      <w:ins w:id="262" w:author="SamFam" w:date="2021-08-27T16:05:00Z">
        <w:r w:rsidR="005906DA">
          <w:t>X</w:t>
        </w:r>
      </w:ins>
      <w:del w:id="263" w:author="SamFam" w:date="2021-08-27T16:05:00Z">
        <w:r w:rsidDel="005906DA">
          <w:delText>3</w:delText>
        </w:r>
      </w:del>
      <w:r>
        <w:t>.</w:t>
      </w:r>
    </w:p>
    <w:p w:rsidR="00F53FCD" w:rsidRDefault="00DC3CCB">
      <w:pPr>
        <w:pStyle w:val="FirstParagraph"/>
      </w:pPr>
      <w:r>
        <w:rPr>
          <w:noProof/>
        </w:rPr>
        <w:drawing>
          <wp:inline distT="0" distB="0" distL="0" distR="0" wp14:anchorId="166E7181" wp14:editId="26051D0F">
            <wp:extent cx="5334000" cy="2844799"/>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entury-of-death_files/figure-docx/unnamed-chunk-4-1.png"/>
                    <pic:cNvPicPr>
                      <a:picLocks noChangeAspect="1" noChangeArrowheads="1"/>
                    </pic:cNvPicPr>
                  </pic:nvPicPr>
                  <pic:blipFill>
                    <a:blip r:embed="rId14"/>
                    <a:stretch>
                      <a:fillRect/>
                    </a:stretch>
                  </pic:blipFill>
                  <pic:spPr bwMode="auto">
                    <a:xfrm>
                      <a:off x="0" y="0"/>
                      <a:ext cx="5334000" cy="2844799"/>
                    </a:xfrm>
                    <a:prstGeom prst="rect">
                      <a:avLst/>
                    </a:prstGeom>
                    <a:noFill/>
                    <a:ln w="9525">
                      <a:noFill/>
                      <a:headEnd/>
                      <a:tailEnd/>
                    </a:ln>
                  </pic:spPr>
                </pic:pic>
              </a:graphicData>
            </a:graphic>
          </wp:inline>
        </w:drawing>
      </w:r>
    </w:p>
    <w:p w:rsidR="00F53FCD" w:rsidRDefault="00F53FCD">
      <w:pPr>
        <w:pStyle w:val="BodyText"/>
      </w:pPr>
    </w:p>
    <w:p w:rsidR="00F53FCD" w:rsidRDefault="00DC3CCB">
      <w:pPr>
        <w:pStyle w:val="Heading1"/>
      </w:pPr>
      <w:bookmarkStart w:id="264" w:name="figure-4."/>
      <w:bookmarkEnd w:id="261"/>
      <w:r>
        <w:t xml:space="preserve">Figure </w:t>
      </w:r>
      <w:ins w:id="265" w:author="SamFam" w:date="2021-08-27T16:33:00Z">
        <w:r w:rsidR="00A12ED5">
          <w:t>X</w:t>
        </w:r>
      </w:ins>
      <w:del w:id="266" w:author="SamFam" w:date="2021-08-27T16:33:00Z">
        <w:r w:rsidDel="00A12ED5">
          <w:delText>4</w:delText>
        </w:r>
      </w:del>
      <w:bookmarkStart w:id="267" w:name="_GoBack"/>
      <w:bookmarkEnd w:id="267"/>
      <w:r>
        <w:t>.</w:t>
      </w:r>
    </w:p>
    <w:p w:rsidR="00F53FCD" w:rsidRDefault="00F53FCD">
      <w:pPr>
        <w:pStyle w:val="FirstParagraph"/>
      </w:pPr>
    </w:p>
    <w:p w:rsidR="00F53FCD" w:rsidRDefault="00F53FCD">
      <w:pPr>
        <w:pStyle w:val="BodyText"/>
      </w:pPr>
    </w:p>
    <w:p w:rsidR="00F53FCD" w:rsidDel="00804B25" w:rsidRDefault="00DC3CCB">
      <w:pPr>
        <w:pStyle w:val="BodyText"/>
        <w:rPr>
          <w:del w:id="268" w:author="SamFam" w:date="2021-08-27T16:31:00Z"/>
        </w:rPr>
      </w:pPr>
      <w:del w:id="269" w:author="SamFam" w:date="2021-08-27T16:31:00Z">
        <w:r w:rsidDel="00804B25">
          <w:delText>Appendix</w:delText>
        </w:r>
      </w:del>
    </w:p>
    <w:p w:rsidR="00F53FCD" w:rsidRDefault="00DC3CCB">
      <w:pPr>
        <w:pStyle w:val="BodyText"/>
      </w:pPr>
      <w:r>
        <w:rPr>
          <w:noProof/>
        </w:rPr>
        <w:drawing>
          <wp:inline distT="0" distB="0" distL="0" distR="0" wp14:anchorId="2D388EF5" wp14:editId="6DD123EB">
            <wp:extent cx="5334000" cy="2844799"/>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entury-of-death_files/figure-docx/unnamed-chunk-6-1.png"/>
                    <pic:cNvPicPr>
                      <a:picLocks noChangeAspect="1" noChangeArrowheads="1"/>
                    </pic:cNvPicPr>
                  </pic:nvPicPr>
                  <pic:blipFill>
                    <a:blip r:embed="rId15"/>
                    <a:stretch>
                      <a:fillRect/>
                    </a:stretch>
                  </pic:blipFill>
                  <pic:spPr bwMode="auto">
                    <a:xfrm>
                      <a:off x="0" y="0"/>
                      <a:ext cx="5334000" cy="2844799"/>
                    </a:xfrm>
                    <a:prstGeom prst="rect">
                      <a:avLst/>
                    </a:prstGeom>
                    <a:noFill/>
                    <a:ln w="9525">
                      <a:noFill/>
                      <a:headEnd/>
                      <a:tailEnd/>
                    </a:ln>
                  </pic:spPr>
                </pic:pic>
              </a:graphicData>
            </a:graphic>
          </wp:inline>
        </w:drawing>
      </w:r>
    </w:p>
    <w:p w:rsidR="00F53FCD" w:rsidRDefault="00F53FCD">
      <w:pPr>
        <w:pStyle w:val="BodyText"/>
      </w:pPr>
    </w:p>
    <w:p w:rsidR="00F53FCD" w:rsidRDefault="00DC3CCB">
      <w:pPr>
        <w:pStyle w:val="BodyText"/>
      </w:pPr>
      <w:r>
        <w:rPr>
          <w:noProof/>
        </w:rPr>
        <w:lastRenderedPageBreak/>
        <w:drawing>
          <wp:inline distT="0" distB="0" distL="0" distR="0" wp14:anchorId="0B5BE330" wp14:editId="5F2762CE">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entury-of-death_files/figure-docx/unnamed-chunk-7-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bookmarkEnd w:id="264"/>
    <w:p w:rsidR="00F53FCD" w:rsidRDefault="00F53FCD">
      <w:pPr>
        <w:pStyle w:val="BodyText"/>
      </w:pPr>
    </w:p>
    <w:sectPr w:rsidR="00F53FC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amFam" w:date="2021-08-27T16:05:00Z" w:initials="S">
    <w:p w:rsidR="00DC3CCB" w:rsidRDefault="00DC3CCB">
      <w:pPr>
        <w:pStyle w:val="CommentText"/>
      </w:pPr>
      <w:r>
        <w:rPr>
          <w:rStyle w:val="CommentReference"/>
        </w:rPr>
        <w:annotationRef/>
      </w:r>
      <w:r>
        <w:t>Explore/think about/ask about new name?</w:t>
      </w:r>
    </w:p>
  </w:comment>
  <w:comment w:id="103" w:author="SamFam" w:date="2021-08-27T16:05:00Z" w:initials="S">
    <w:p w:rsidR="00CF3384" w:rsidRDefault="00CF3384">
      <w:pPr>
        <w:pStyle w:val="CommentText"/>
      </w:pPr>
      <w:r>
        <w:rPr>
          <w:rStyle w:val="CommentReference"/>
        </w:rPr>
        <w:annotationRef/>
      </w:r>
      <w:r>
        <w:t>Ari, we have this now, right?</w:t>
      </w:r>
    </w:p>
  </w:comment>
  <w:comment w:id="198" w:author="SamFam" w:date="2021-08-27T16:26:00Z" w:initials="S">
    <w:p w:rsidR="00804B25" w:rsidRDefault="00804B25">
      <w:pPr>
        <w:pStyle w:val="CommentText"/>
      </w:pPr>
      <w:r>
        <w:rPr>
          <w:rStyle w:val="CommentReference"/>
        </w:rPr>
        <w:annotationRef/>
      </w:r>
      <w:r>
        <w:t>I have not reviewed this yet</w:t>
      </w:r>
    </w:p>
  </w:comment>
  <w:comment w:id="218" w:author="SamFam" w:date="2021-08-27T16:05:00Z" w:initials="S">
    <w:p w:rsidR="00CF3384" w:rsidRDefault="00CF3384">
      <w:pPr>
        <w:pStyle w:val="CommentText"/>
      </w:pPr>
      <w:r>
        <w:rPr>
          <w:rStyle w:val="CommentReference"/>
        </w:rPr>
        <w:annotationRef/>
      </w:r>
      <w:r>
        <w:t>Remove title from chart here, and for almost all other charts. Include title in markdown.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273" w:rsidRDefault="00156273">
      <w:pPr>
        <w:spacing w:after="0"/>
      </w:pPr>
      <w:r>
        <w:separator/>
      </w:r>
    </w:p>
  </w:endnote>
  <w:endnote w:type="continuationSeparator" w:id="0">
    <w:p w:rsidR="00156273" w:rsidRDefault="001562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273" w:rsidRDefault="00156273">
      <w:r>
        <w:separator/>
      </w:r>
    </w:p>
  </w:footnote>
  <w:footnote w:type="continuationSeparator" w:id="0">
    <w:p w:rsidR="00156273" w:rsidRDefault="001562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A454B4C"/>
    <w:multiLevelType w:val="multilevel"/>
    <w:tmpl w:val="26888DA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1E40C5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B18E9"/>
    <w:rsid w:val="00114197"/>
    <w:rsid w:val="00156273"/>
    <w:rsid w:val="00250616"/>
    <w:rsid w:val="0044064C"/>
    <w:rsid w:val="004E29B3"/>
    <w:rsid w:val="005906DA"/>
    <w:rsid w:val="00590D07"/>
    <w:rsid w:val="00696260"/>
    <w:rsid w:val="00753DEF"/>
    <w:rsid w:val="00784D58"/>
    <w:rsid w:val="00804B25"/>
    <w:rsid w:val="008D6863"/>
    <w:rsid w:val="00A01BEB"/>
    <w:rsid w:val="00A12ED5"/>
    <w:rsid w:val="00A240AD"/>
    <w:rsid w:val="00AD5A30"/>
    <w:rsid w:val="00B448D4"/>
    <w:rsid w:val="00B5605F"/>
    <w:rsid w:val="00B86B75"/>
    <w:rsid w:val="00BC48D5"/>
    <w:rsid w:val="00C36279"/>
    <w:rsid w:val="00CF3384"/>
    <w:rsid w:val="00DC3CCB"/>
    <w:rsid w:val="00E315A3"/>
    <w:rsid w:val="00E50EBB"/>
    <w:rsid w:val="00F53FC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696260"/>
    <w:pPr>
      <w:spacing w:after="0"/>
    </w:pPr>
    <w:rPr>
      <w:rFonts w:ascii="Tahoma" w:hAnsi="Tahoma" w:cs="Tahoma"/>
      <w:sz w:val="16"/>
      <w:szCs w:val="16"/>
    </w:rPr>
  </w:style>
  <w:style w:type="character" w:customStyle="1" w:styleId="BalloonTextChar">
    <w:name w:val="Balloon Text Char"/>
    <w:basedOn w:val="DefaultParagraphFont"/>
    <w:link w:val="BalloonText"/>
    <w:rsid w:val="00696260"/>
    <w:rPr>
      <w:rFonts w:ascii="Tahoma" w:hAnsi="Tahoma" w:cs="Tahoma"/>
      <w:sz w:val="16"/>
      <w:szCs w:val="16"/>
    </w:rPr>
  </w:style>
  <w:style w:type="character" w:styleId="CommentReference">
    <w:name w:val="annotation reference"/>
    <w:basedOn w:val="DefaultParagraphFont"/>
    <w:rsid w:val="00696260"/>
    <w:rPr>
      <w:sz w:val="16"/>
      <w:szCs w:val="16"/>
    </w:rPr>
  </w:style>
  <w:style w:type="paragraph" w:styleId="CommentText">
    <w:name w:val="annotation text"/>
    <w:basedOn w:val="Normal"/>
    <w:link w:val="CommentTextChar"/>
    <w:rsid w:val="00696260"/>
    <w:rPr>
      <w:sz w:val="20"/>
      <w:szCs w:val="20"/>
    </w:rPr>
  </w:style>
  <w:style w:type="character" w:customStyle="1" w:styleId="CommentTextChar">
    <w:name w:val="Comment Text Char"/>
    <w:basedOn w:val="DefaultParagraphFont"/>
    <w:link w:val="CommentText"/>
    <w:rsid w:val="00696260"/>
    <w:rPr>
      <w:sz w:val="20"/>
      <w:szCs w:val="20"/>
    </w:rPr>
  </w:style>
  <w:style w:type="paragraph" w:styleId="CommentSubject">
    <w:name w:val="annotation subject"/>
    <w:basedOn w:val="CommentText"/>
    <w:next w:val="CommentText"/>
    <w:link w:val="CommentSubjectChar"/>
    <w:rsid w:val="00696260"/>
    <w:rPr>
      <w:b/>
      <w:bCs/>
    </w:rPr>
  </w:style>
  <w:style w:type="character" w:customStyle="1" w:styleId="CommentSubjectChar">
    <w:name w:val="Comment Subject Char"/>
    <w:basedOn w:val="CommentTextChar"/>
    <w:link w:val="CommentSubject"/>
    <w:rsid w:val="00696260"/>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6599F1-1C1B-4F57-89D3-7354DBEE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9</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Century of Death</vt:lpstr>
    </vt:vector>
  </TitlesOfParts>
  <Company>Microsoft</Company>
  <LinksUpToDate>false</LinksUpToDate>
  <CharactersWithSpaces>8090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Century of Death</dc:title>
  <dc:creator/>
  <cp:keywords/>
  <cp:lastModifiedBy>SamFam</cp:lastModifiedBy>
  <cp:revision>7</cp:revision>
  <dcterms:created xsi:type="dcterms:W3CDTF">2021-08-27T21:21:00Z</dcterms:created>
  <dcterms:modified xsi:type="dcterms:W3CDTF">2021-08-27T23:34:00Z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