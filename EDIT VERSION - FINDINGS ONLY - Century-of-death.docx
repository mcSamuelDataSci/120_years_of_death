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FCD" w:rsidRDefault="00DC3CCB">
      <w:pPr>
        <w:pStyle w:val="Heading1"/>
      </w:pPr>
      <w:bookmarkStart w:id="0" w:name="selected-findings"/>
      <w:r>
        <w:t>Selected Findings:</w:t>
      </w:r>
      <w:bookmarkStart w:id="1" w:name="_GoBack"/>
      <w:bookmarkEnd w:id="1"/>
    </w:p>
    <w:p w:rsidR="001F63F0" w:rsidRDefault="001F63F0" w:rsidP="001F63F0">
      <w:pPr>
        <w:pStyle w:val="Compact"/>
        <w:numPr>
          <w:ilvl w:val="0"/>
          <w:numId w:val="5"/>
        </w:numPr>
        <w:rPr>
          <w:moveTo w:id="2" w:author="SamFam" w:date="2021-08-30T16:50:00Z"/>
        </w:rPr>
      </w:pPr>
      <w:ins w:id="3" w:author="SamFam" w:date="2021-08-30T16:50:00Z">
        <w:r>
          <w:t xml:space="preserve">Crude </w:t>
        </w:r>
      </w:ins>
      <w:moveToRangeStart w:id="4" w:author="SamFam" w:date="2021-08-30T16:50:00Z" w:name="move81234630"/>
      <w:moveTo w:id="5" w:author="SamFam" w:date="2021-08-30T16:50:00Z">
        <w:del w:id="6" w:author="SamFam" w:date="2021-08-30T16:50:00Z">
          <w:r w:rsidDel="001F63F0">
            <w:delText xml:space="preserve">A significant decrease in </w:delText>
          </w:r>
        </w:del>
        <w:r>
          <w:t>death rates ha</w:t>
        </w:r>
      </w:moveTo>
      <w:ins w:id="7" w:author="SamFam" w:date="2021-08-30T16:50:00Z">
        <w:r>
          <w:t>ve decreased substantially over the past 120 years</w:t>
        </w:r>
      </w:ins>
      <w:ins w:id="8" w:author="SamFam" w:date="2021-08-30T16:51:00Z">
        <w:r>
          <w:t xml:space="preserve">, </w:t>
        </w:r>
      </w:ins>
      <w:moveTo w:id="9" w:author="SamFam" w:date="2021-08-30T16:50:00Z">
        <w:del w:id="10" w:author="SamFam" w:date="2021-08-30T16:51:00Z">
          <w:r w:rsidDel="001F63F0">
            <w:delText>s occured (death rate in</w:delText>
          </w:r>
        </w:del>
        <w:r>
          <w:t xml:space="preserve"> </w:t>
        </w:r>
      </w:moveTo>
      <w:ins w:id="11" w:author="SamFam" w:date="2021-08-30T16:51:00Z">
        <w:r>
          <w:t xml:space="preserve">from </w:t>
        </w:r>
      </w:ins>
      <w:moveTo w:id="12" w:author="SamFam" w:date="2021-08-30T16:50:00Z">
        <w:del w:id="13" w:author="SamFam" w:date="2021-08-30T16:51:00Z">
          <w:r w:rsidDel="001F63F0">
            <w:delText xml:space="preserve">1900 was </w:delText>
          </w:r>
        </w:del>
        <w:r>
          <w:t xml:space="preserve">1,516 deaths per 100,000 </w:t>
        </w:r>
      </w:moveTo>
      <w:proofErr w:type="gramStart"/>
      <w:ins w:id="14" w:author="SamFam" w:date="2021-08-30T16:51:00Z">
        <w:r>
          <w:t>population</w:t>
        </w:r>
        <w:proofErr w:type="gramEnd"/>
        <w:r>
          <w:t xml:space="preserve"> in 1900 to </w:t>
        </w:r>
      </w:ins>
      <w:moveTo w:id="15" w:author="SamFam" w:date="2021-08-30T16:50:00Z">
        <w:del w:id="16" w:author="SamFam" w:date="2021-08-30T16:52:00Z">
          <w:r w:rsidDel="001F63F0">
            <w:delText xml:space="preserve">individuals, whereas death rate for 2020 was </w:delText>
          </w:r>
        </w:del>
        <w:r>
          <w:t>801 deaths per 100,000 persons</w:t>
        </w:r>
      </w:moveTo>
      <w:ins w:id="17" w:author="SamFam" w:date="2021-08-30T16:52:00Z">
        <w:r>
          <w:t xml:space="preserve"> in 2010</w:t>
        </w:r>
      </w:ins>
      <w:moveTo w:id="18" w:author="SamFam" w:date="2021-08-30T16:50:00Z">
        <w:del w:id="19" w:author="SamFam" w:date="2021-08-30T17:45:00Z">
          <w:r w:rsidDel="00E66594">
            <w:delText>).</w:delText>
          </w:r>
        </w:del>
        <w:del w:id="20" w:author="SamFam" w:date="2021-08-30T16:52:00Z">
          <w:r w:rsidDel="001F63F0">
            <w:delText xml:space="preserve"> This decrease in death rates can be somewhat attributed to advances in medical care, but perhaps even more important are the strides made through the work of public health professionals</w:delText>
          </w:r>
        </w:del>
        <w:r>
          <w:t>.</w:t>
        </w:r>
      </w:moveTo>
      <w:ins w:id="21" w:author="SamFam" w:date="2021-08-30T16:53:00Z">
        <w:r>
          <w:t xml:space="preserve">  </w:t>
        </w:r>
      </w:ins>
      <w:ins w:id="22" w:author="SamFam" w:date="2021-08-30T16:54:00Z">
        <w:r>
          <w:t>[</w:t>
        </w:r>
      </w:ins>
      <w:ins w:id="23" w:author="SamFam" w:date="2021-08-30T16:53:00Z">
        <w:r>
          <w:t xml:space="preserve">Furthermore, since </w:t>
        </w:r>
      </w:ins>
      <w:ins w:id="24" w:author="SamFam" w:date="2021-08-30T16:54:00Z">
        <w:r>
          <w:t xml:space="preserve">the </w:t>
        </w:r>
      </w:ins>
      <w:ins w:id="25" w:author="SamFam" w:date="2021-08-30T16:53:00Z">
        <w:r>
          <w:t>age distribution of the population has</w:t>
        </w:r>
      </w:ins>
      <w:ins w:id="26" w:author="SamFam" w:date="2021-08-30T16:54:00Z">
        <w:r>
          <w:t xml:space="preserve"> shifted markedly to older ages o</w:t>
        </w:r>
      </w:ins>
      <w:ins w:id="27" w:author="SamFam" w:date="2021-08-30T17:45:00Z">
        <w:r w:rsidR="00E66594">
          <w:t>ver</w:t>
        </w:r>
      </w:ins>
      <w:ins w:id="28" w:author="SamFam" w:date="2021-08-30T16:54:00Z">
        <w:r>
          <w:t xml:space="preserve"> this period, the decrease in the age-adjusted mortality rate</w:t>
        </w:r>
      </w:ins>
      <w:ins w:id="29" w:author="SamFam" w:date="2021-08-30T17:46:00Z">
        <w:r w:rsidR="00E66594">
          <w:t>, a better overall measure of a population’s health,</w:t>
        </w:r>
      </w:ins>
      <w:ins w:id="30" w:author="SamFam" w:date="2021-08-30T16:54:00Z">
        <w:r>
          <w:t xml:space="preserve"> </w:t>
        </w:r>
      </w:ins>
      <w:ins w:id="31" w:author="SamFam" w:date="2021-08-30T16:55:00Z">
        <w:r>
          <w:t xml:space="preserve">is </w:t>
        </w:r>
      </w:ins>
      <w:ins w:id="32" w:author="SamFam" w:date="2021-08-30T16:57:00Z">
        <w:r w:rsidR="002D0919">
          <w:t>proportionally</w:t>
        </w:r>
      </w:ins>
      <w:ins w:id="33" w:author="SamFam" w:date="2021-08-30T16:55:00Z">
        <w:r>
          <w:t xml:space="preserve"> much larger</w:t>
        </w:r>
      </w:ins>
      <w:ins w:id="34" w:author="SamFam" w:date="2021-08-30T17:45:00Z">
        <w:r w:rsidR="00E66594">
          <w:t xml:space="preserve"> than the decrease in</w:t>
        </w:r>
      </w:ins>
      <w:ins w:id="35" w:author="SamFam" w:date="2021-08-30T17:46:00Z">
        <w:r w:rsidR="00E66594">
          <w:t xml:space="preserve"> the</w:t>
        </w:r>
      </w:ins>
      <w:ins w:id="36" w:author="SamFam" w:date="2021-08-30T17:45:00Z">
        <w:r w:rsidR="00E66594">
          <w:t xml:space="preserve"> crude rates</w:t>
        </w:r>
      </w:ins>
      <w:ins w:id="37" w:author="SamFam" w:date="2021-08-30T17:47:00Z">
        <w:r w:rsidR="00E66594">
          <w:t>--</w:t>
        </w:r>
      </w:ins>
      <w:ins w:id="38" w:author="SamFam" w:date="2021-08-30T16:55:00Z">
        <w:r>
          <w:t xml:space="preserve">but </w:t>
        </w:r>
      </w:ins>
      <w:ins w:id="39" w:author="SamFam" w:date="2021-08-30T17:47:00Z">
        <w:r w:rsidR="00E66594">
          <w:t xml:space="preserve">age-adjusted rates </w:t>
        </w:r>
      </w:ins>
      <w:ins w:id="40" w:author="SamFam" w:date="2021-08-30T16:57:00Z">
        <w:r w:rsidR="002D0919">
          <w:t>cannot</w:t>
        </w:r>
      </w:ins>
      <w:ins w:id="41" w:author="SamFam" w:date="2021-08-30T16:55:00Z">
        <w:r>
          <w:t xml:space="preserve"> be </w:t>
        </w:r>
      </w:ins>
      <w:ins w:id="42" w:author="SamFam" w:date="2021-08-30T16:57:00Z">
        <w:r w:rsidR="002D0919">
          <w:t>calculated</w:t>
        </w:r>
      </w:ins>
      <w:ins w:id="43" w:author="SamFam" w:date="2021-08-30T16:55:00Z">
        <w:r>
          <w:t xml:space="preserve"> with the data from this project.]</w:t>
        </w:r>
      </w:ins>
      <w:ins w:id="44" w:author="SamFam" w:date="2021-08-30T16:54:00Z">
        <w:r>
          <w:t xml:space="preserve"> </w:t>
        </w:r>
      </w:ins>
    </w:p>
    <w:moveToRangeEnd w:id="4"/>
    <w:p w:rsidR="002D0919" w:rsidRDefault="00DC3CCB">
      <w:pPr>
        <w:pStyle w:val="Compact"/>
        <w:numPr>
          <w:ilvl w:val="0"/>
          <w:numId w:val="5"/>
        </w:numPr>
        <w:rPr>
          <w:ins w:id="45" w:author="SamFam" w:date="2021-08-30T17:02:00Z"/>
        </w:rPr>
      </w:pPr>
      <w:r>
        <w:t xml:space="preserve">Since 1900, </w:t>
      </w:r>
      <w:del w:id="46" w:author="SamFam" w:date="2021-08-30T16:59:00Z">
        <w:r w:rsidDel="002D0919">
          <w:delText>overall</w:delText>
        </w:r>
      </w:del>
      <w:r>
        <w:t xml:space="preserve"> causes of California mortality have shifted from communicable diseases to chronic diseases.</w:t>
      </w:r>
      <w:ins w:id="47" w:author="SamFam" w:date="2021-08-30T17:47:00Z">
        <w:r w:rsidR="00E66594">
          <w:t xml:space="preserve"> </w:t>
        </w:r>
      </w:ins>
      <w:r>
        <w:t xml:space="preserve"> </w:t>
      </w:r>
      <w:ins w:id="48" w:author="SamFam" w:date="2021-08-30T16:59:00Z">
        <w:r w:rsidR="002D0919">
          <w:t xml:space="preserve">In 1990, </w:t>
        </w:r>
      </w:ins>
      <w:ins w:id="49" w:author="SamFam" w:date="2021-08-30T17:00:00Z">
        <w:r w:rsidR="002D0919">
          <w:t xml:space="preserve">the largest </w:t>
        </w:r>
      </w:ins>
      <w:ins w:id="50" w:author="SamFam" w:date="2021-08-30T17:47:00Z">
        <w:r w:rsidR="00E66594">
          <w:t>proportion of deaths, XX%, was</w:t>
        </w:r>
      </w:ins>
      <w:ins w:id="51" w:author="SamFam" w:date="2021-08-30T17:00:00Z">
        <w:r w:rsidR="002D0919">
          <w:t xml:space="preserve"> due to communicable disease.</w:t>
        </w:r>
      </w:ins>
      <w:ins w:id="52" w:author="SamFam" w:date="2021-08-30T17:01:00Z">
        <w:r w:rsidR="002D0919">
          <w:t xml:space="preserve">  By 2019 this </w:t>
        </w:r>
      </w:ins>
      <w:ins w:id="53" w:author="SamFam" w:date="2021-08-30T17:02:00Z">
        <w:r w:rsidR="002D0919">
          <w:t>proportion</w:t>
        </w:r>
      </w:ins>
      <w:ins w:id="54" w:author="SamFam" w:date="2021-08-30T17:01:00Z">
        <w:r w:rsidR="002D0919">
          <w:t xml:space="preserve"> had decreased </w:t>
        </w:r>
      </w:ins>
      <w:ins w:id="55" w:author="SamFam" w:date="2021-08-30T17:47:00Z">
        <w:r w:rsidR="00E66594">
          <w:t>to</w:t>
        </w:r>
      </w:ins>
      <w:ins w:id="56" w:author="SamFam" w:date="2021-08-30T17:01:00Z">
        <w:r w:rsidR="002D0919">
          <w:t xml:space="preserve"> XX% of deaths, with XX% due to chronic conditions </w:t>
        </w:r>
      </w:ins>
      <w:ins w:id="57" w:author="SamFam" w:date="2021-08-30T17:48:00Z">
        <w:r w:rsidR="00E66594">
          <w:t>(including cancer</w:t>
        </w:r>
      </w:ins>
      <w:ins w:id="58" w:author="SamFam" w:date="2021-08-30T17:01:00Z">
        <w:r w:rsidR="002D0919">
          <w:t xml:space="preserve"> and cardiovascular </w:t>
        </w:r>
      </w:ins>
      <w:ins w:id="59" w:author="SamFam" w:date="2021-08-30T17:02:00Z">
        <w:r w:rsidR="002D0919">
          <w:t>disease</w:t>
        </w:r>
      </w:ins>
      <w:ins w:id="60" w:author="SamFam" w:date="2021-08-30T17:48:00Z">
        <w:r w:rsidR="00E66594">
          <w:t>)</w:t>
        </w:r>
      </w:ins>
      <w:ins w:id="61" w:author="SamFam" w:date="2021-08-30T17:47:00Z">
        <w:r w:rsidR="00E66594">
          <w:t>.</w:t>
        </w:r>
      </w:ins>
    </w:p>
    <w:p w:rsidR="00F53FCD" w:rsidDel="002D0919" w:rsidRDefault="002D0919" w:rsidP="002D0919">
      <w:pPr>
        <w:pStyle w:val="Compact"/>
        <w:numPr>
          <w:ilvl w:val="0"/>
          <w:numId w:val="5"/>
        </w:numPr>
        <w:rPr>
          <w:del w:id="62" w:author="SamFam" w:date="2021-08-30T17:05:00Z"/>
        </w:rPr>
      </w:pPr>
      <w:ins w:id="63" w:author="SamFam" w:date="2021-08-30T17:02:00Z">
        <w:r>
          <w:t xml:space="preserve">While </w:t>
        </w:r>
      </w:ins>
      <w:del w:id="64" w:author="SamFam" w:date="2021-08-30T17:02:00Z">
        <w:r w:rsidR="00DC3CCB" w:rsidDel="002D0919">
          <w:delText xml:space="preserve">More specifically, </w:delText>
        </w:r>
      </w:del>
      <w:r w:rsidR="00DC3CCB">
        <w:t xml:space="preserve">communicable diseases </w:t>
      </w:r>
      <w:ins w:id="65" w:author="SamFam" w:date="2021-08-30T17:03:00Z">
        <w:r>
          <w:t xml:space="preserve">generally decreased </w:t>
        </w:r>
      </w:ins>
      <w:r w:rsidR="00DC3CCB">
        <w:t xml:space="preserve">sharply </w:t>
      </w:r>
      <w:ins w:id="66" w:author="SamFam" w:date="2021-08-30T17:03:00Z">
        <w:r>
          <w:t>and steadily over the decades, the</w:t>
        </w:r>
      </w:ins>
      <w:ins w:id="67" w:author="SamFam" w:date="2021-08-30T17:48:00Z">
        <w:r w:rsidR="00E66594">
          <w:t>re</w:t>
        </w:r>
      </w:ins>
      <w:ins w:id="68" w:author="SamFam" w:date="2021-08-30T17:03:00Z">
        <w:r>
          <w:t xml:space="preserve"> have been important exceptions including the influenza pandemic of 1918</w:t>
        </w:r>
      </w:ins>
      <w:ins w:id="69" w:author="SamFam" w:date="2021-08-30T17:48:00Z">
        <w:r w:rsidR="00E66594">
          <w:t>, the</w:t>
        </w:r>
      </w:ins>
      <w:ins w:id="70" w:author="SamFam" w:date="2021-08-30T17:04:00Z">
        <w:r>
          <w:t xml:space="preserve"> emergence of HIV/A</w:t>
        </w:r>
      </w:ins>
      <w:ins w:id="71" w:author="SamFam" w:date="2021-08-30T17:48:00Z">
        <w:r w:rsidR="00E66594">
          <w:t>ID</w:t>
        </w:r>
      </w:ins>
      <w:ins w:id="72" w:author="SamFam" w:date="2021-08-30T17:04:00Z">
        <w:r>
          <w:t xml:space="preserve">S in the 1980’s, and the </w:t>
        </w:r>
      </w:ins>
      <w:ins w:id="73" w:author="SamFam" w:date="2021-08-30T17:05:00Z">
        <w:r>
          <w:t xml:space="preserve">COVID-19 pandemic in 2019. </w:t>
        </w:r>
      </w:ins>
      <w:del w:id="74" w:author="SamFam" w:date="2021-08-30T17:05:00Z">
        <w:r w:rsidR="00DC3CCB" w:rsidDel="002D0919">
          <w:delText xml:space="preserve">decreased until around the 1980’s when HIV and </w:delText>
        </w:r>
        <w:commentRangeStart w:id="75"/>
        <w:r w:rsidR="00DC3CCB" w:rsidDel="002D0919">
          <w:delText>drug-resistant strains</w:delText>
        </w:r>
      </w:del>
      <w:commentRangeEnd w:id="75"/>
      <w:r>
        <w:rPr>
          <w:rStyle w:val="CommentReference"/>
        </w:rPr>
        <w:commentReference w:id="75"/>
      </w:r>
      <w:del w:id="76" w:author="SamFam" w:date="2021-08-30T17:05:00Z">
        <w:r w:rsidR="00DC3CCB" w:rsidDel="002D0919">
          <w:delText xml:space="preserve"> emerged (see figure 5).</w:delText>
        </w:r>
      </w:del>
    </w:p>
    <w:p w:rsidR="00F53FCD" w:rsidDel="00C00502" w:rsidRDefault="00DC3CCB" w:rsidP="00C00502">
      <w:pPr>
        <w:pStyle w:val="Compact"/>
        <w:numPr>
          <w:ilvl w:val="0"/>
          <w:numId w:val="5"/>
        </w:numPr>
        <w:rPr>
          <w:del w:id="77" w:author="SamFam" w:date="2021-08-30T17:06:00Z"/>
          <w:moveFrom w:id="78" w:author="SamFam" w:date="2021-08-30T16:50:00Z"/>
        </w:rPr>
      </w:pPr>
      <w:moveFromRangeStart w:id="79" w:author="SamFam" w:date="2021-08-30T16:50:00Z" w:name="move81234630"/>
      <w:moveFrom w:id="80" w:author="SamFam" w:date="2021-08-30T16:50:00Z">
        <w:r w:rsidDel="001F63F0">
          <w:t xml:space="preserve">A significant decrease in death rates has occured (death rate in 1900 was 1,516 deaths per 100,000 individuals, whereas death rate for 2020 was 801 deaths per 100,000 persons). This decrease in death rates can be somewhat attributed to advances in medical care, but perhaps even more important are the strides made through the work </w:t>
        </w:r>
        <w:del w:id="81" w:author="SamFam" w:date="2021-08-30T17:06:00Z">
          <w:r w:rsidDel="00C00502">
            <w:delText>of public health professionals.</w:delText>
          </w:r>
        </w:del>
      </w:moveFrom>
    </w:p>
    <w:moveFromRangeEnd w:id="79"/>
    <w:p w:rsidR="00F53FCD" w:rsidRDefault="00DC3CCB" w:rsidP="00C00502">
      <w:pPr>
        <w:pStyle w:val="Compact"/>
        <w:numPr>
          <w:ilvl w:val="0"/>
          <w:numId w:val="5"/>
        </w:numPr>
        <w:pPrChange w:id="82" w:author="SamFam" w:date="2021-08-30T17:06:00Z">
          <w:pPr>
            <w:pStyle w:val="Compact"/>
            <w:numPr>
              <w:numId w:val="5"/>
            </w:numPr>
            <w:tabs>
              <w:tab w:val="num" w:pos="0"/>
            </w:tabs>
            <w:ind w:left="480" w:hanging="480"/>
          </w:pPr>
        </w:pPrChange>
      </w:pPr>
      <w:del w:id="83" w:author="SamFam" w:date="2021-08-30T17:06:00Z">
        <w:r w:rsidDel="00C00502">
          <w:delText>The crude death rate plots — particularly the line plots — should be interpreted carefully, as although the crude rate line plot shows that death rates for communicable disease have significantly decreased since the 1900’s, a line plot of the number of deaths since 1900 reveals that though mortality from communicable disease trended downward during the early-mid 20th century, the HIV pandemic (around the 1980’s) caused a surge in communicable disease mortality, as did the COVID-19 pandemic.</w:delText>
        </w:r>
      </w:del>
    </w:p>
    <w:p w:rsidR="00E66594" w:rsidRDefault="00DC3CCB">
      <w:pPr>
        <w:pStyle w:val="Compact"/>
        <w:numPr>
          <w:ilvl w:val="0"/>
          <w:numId w:val="5"/>
        </w:numPr>
        <w:rPr>
          <w:ins w:id="84" w:author="SamFam" w:date="2021-08-30T17:51:00Z"/>
        </w:rPr>
      </w:pPr>
      <w:r>
        <w:t xml:space="preserve">In 1900, the leading cause of death was Tuberculosis, followed by other communicable diseases (primarily communicable respiratory diseases). </w:t>
      </w:r>
      <w:del w:id="85" w:author="SamFam" w:date="2021-08-30T17:06:00Z">
        <w:r w:rsidDel="00C00502">
          <w:delText xml:space="preserve">This </w:delText>
        </w:r>
      </w:del>
      <w:ins w:id="86" w:author="SamFam" w:date="2021-08-30T17:06:00Z">
        <w:r w:rsidR="00C00502">
          <w:t xml:space="preserve">In </w:t>
        </w:r>
      </w:ins>
      <w:del w:id="87" w:author="SamFam" w:date="2021-08-30T17:06:00Z">
        <w:r w:rsidDel="00C00502">
          <w:delText xml:space="preserve">is in </w:delText>
        </w:r>
      </w:del>
      <w:r>
        <w:t>contrast</w:t>
      </w:r>
      <w:ins w:id="88" w:author="SamFam" w:date="2021-08-30T17:49:00Z">
        <w:r w:rsidR="00E66594">
          <w:t xml:space="preserve">, Tuberculosis caused almost no deaths in </w:t>
        </w:r>
      </w:ins>
      <w:del w:id="89" w:author="SamFam" w:date="2021-08-30T17:49:00Z">
        <w:r w:rsidDel="00E66594">
          <w:delText xml:space="preserve"> to the leading causes of death </w:delText>
        </w:r>
      </w:del>
      <w:del w:id="90" w:author="SamFam" w:date="2021-08-30T17:07:00Z">
        <w:r w:rsidDel="00C00502">
          <w:delText>on</w:delText>
        </w:r>
      </w:del>
      <w:del w:id="91" w:author="SamFam" w:date="2021-08-30T17:49:00Z">
        <w:r w:rsidDel="00E66594">
          <w:delText xml:space="preserve"> </w:delText>
        </w:r>
      </w:del>
      <w:r>
        <w:t>20</w:t>
      </w:r>
      <w:ins w:id="92" w:author="SamFam" w:date="2021-08-30T17:07:00Z">
        <w:r w:rsidR="00C00502">
          <w:t>19</w:t>
        </w:r>
      </w:ins>
      <w:del w:id="93" w:author="SamFam" w:date="2021-08-30T17:07:00Z">
        <w:r w:rsidDel="00C00502">
          <w:delText>20</w:delText>
        </w:r>
      </w:del>
      <w:del w:id="94" w:author="SamFam" w:date="2021-08-30T17:51:00Z">
        <w:r w:rsidDel="00E66594">
          <w:delText xml:space="preserve">, </w:delText>
        </w:r>
      </w:del>
      <w:ins w:id="95" w:author="SamFam" w:date="2021-08-30T17:51:00Z">
        <w:r w:rsidR="00E66594">
          <w:t>, and</w:t>
        </w:r>
      </w:ins>
      <w:ins w:id="96" w:author="SamFam" w:date="2021-08-30T17:49:00Z">
        <w:r w:rsidR="00E66594">
          <w:t xml:space="preserve"> the leading </w:t>
        </w:r>
      </w:ins>
      <w:ins w:id="97" w:author="SamFam" w:date="2021-08-30T17:50:00Z">
        <w:r w:rsidR="00E66594">
          <w:t>causes</w:t>
        </w:r>
      </w:ins>
      <w:ins w:id="98" w:author="SamFam" w:date="2021-08-30T17:49:00Z">
        <w:r w:rsidR="00E66594">
          <w:t xml:space="preserve">, </w:t>
        </w:r>
      </w:ins>
      <w:del w:id="99" w:author="SamFam" w:date="2021-08-30T17:07:00Z">
        <w:r w:rsidDel="00C00502">
          <w:delText xml:space="preserve">where the leading causes of death were mostly chronic diseases </w:delText>
        </w:r>
      </w:del>
      <w:del w:id="100" w:author="SamFam" w:date="2021-08-30T17:49:00Z">
        <w:r w:rsidDel="00E66594">
          <w:delText>(</w:delText>
        </w:r>
      </w:del>
      <w:del w:id="101" w:author="SamFam" w:date="2021-08-30T17:51:00Z">
        <w:r w:rsidDel="00E66594">
          <w:delText xml:space="preserve">Ischemic </w:delText>
        </w:r>
      </w:del>
      <w:r>
        <w:t>heart disease</w:t>
      </w:r>
      <w:ins w:id="102" w:author="SamFam" w:date="2021-08-30T17:51:00Z">
        <w:r w:rsidR="00E66594">
          <w:t xml:space="preserve">, </w:t>
        </w:r>
      </w:ins>
      <w:del w:id="103" w:author="SamFam" w:date="2021-08-30T17:51:00Z">
        <w:r w:rsidDel="00E66594">
          <w:delText xml:space="preserve"> and </w:delText>
        </w:r>
      </w:del>
      <w:r>
        <w:t>Alzheimer’s disease</w:t>
      </w:r>
      <w:ins w:id="104" w:author="SamFam" w:date="2021-08-30T17:51:00Z">
        <w:r w:rsidR="00E66594">
          <w:t xml:space="preserve"> and cancer are all chronic. </w:t>
        </w:r>
      </w:ins>
    </w:p>
    <w:p w:rsidR="00F53FCD" w:rsidDel="00E66594" w:rsidRDefault="00E66594">
      <w:pPr>
        <w:pStyle w:val="Compact"/>
        <w:numPr>
          <w:ilvl w:val="0"/>
          <w:numId w:val="5"/>
        </w:numPr>
        <w:rPr>
          <w:del w:id="105" w:author="SamFam" w:date="2021-08-30T17:53:00Z"/>
        </w:rPr>
      </w:pPr>
      <w:ins w:id="106" w:author="SamFam" w:date="2021-08-30T17:51:00Z">
        <w:r>
          <w:t xml:space="preserve">The emergence of </w:t>
        </w:r>
      </w:ins>
      <w:del w:id="107" w:author="SamFam" w:date="2021-08-30T17:51:00Z">
        <w:r w:rsidR="00DC3CCB" w:rsidDel="00E66594">
          <w:delText xml:space="preserve">), though it should be noted that </w:delText>
        </w:r>
      </w:del>
      <w:r w:rsidR="00DC3CCB">
        <w:t xml:space="preserve">COVID-19, a communicable disease, </w:t>
      </w:r>
      <w:ins w:id="108" w:author="SamFam" w:date="2021-08-30T17:52:00Z">
        <w:r>
          <w:t xml:space="preserve">and </w:t>
        </w:r>
      </w:ins>
      <w:del w:id="109" w:author="SamFam" w:date="2021-08-30T17:52:00Z">
        <w:r w:rsidR="00DC3CCB" w:rsidDel="00E66594">
          <w:delText xml:space="preserve">was </w:delText>
        </w:r>
      </w:del>
      <w:r w:rsidR="00DC3CCB">
        <w:t>one of the leading causes of death in 2020</w:t>
      </w:r>
      <w:ins w:id="110" w:author="SamFam" w:date="2021-08-30T17:52:00Z">
        <w:r>
          <w:t xml:space="preserve">, </w:t>
        </w:r>
      </w:ins>
      <w:ins w:id="111" w:author="SamFam" w:date="2021-08-30T17:53:00Z">
        <w:r>
          <w:t>clearly</w:t>
        </w:r>
      </w:ins>
      <w:ins w:id="112" w:author="SamFam" w:date="2021-08-30T17:52:00Z">
        <w:r>
          <w:t xml:space="preserve"> indicates that these patterns can and do change.</w:t>
        </w:r>
      </w:ins>
      <w:ins w:id="113" w:author="SamFam" w:date="2021-08-30T17:53:00Z">
        <w:r w:rsidDel="00E66594">
          <w:t xml:space="preserve"> </w:t>
        </w:r>
      </w:ins>
      <w:del w:id="114" w:author="SamFam" w:date="2021-08-30T17:53:00Z">
        <w:r w:rsidR="00DC3CCB" w:rsidDel="00E66594">
          <w:delText xml:space="preserve"> (this is a departure from prior years where the leading causes of death were mainly chronic in nature).</w:delText>
        </w:r>
      </w:del>
    </w:p>
    <w:p w:rsidR="00F53FCD" w:rsidDel="00C00502" w:rsidRDefault="00DC3CCB" w:rsidP="00E66594">
      <w:pPr>
        <w:pStyle w:val="Compact"/>
        <w:numPr>
          <w:ilvl w:val="0"/>
          <w:numId w:val="5"/>
        </w:numPr>
        <w:rPr>
          <w:moveFrom w:id="115" w:author="SamFam" w:date="2021-08-30T17:07:00Z"/>
        </w:rPr>
        <w:pPrChange w:id="116" w:author="SamFam" w:date="2021-08-30T17:53:00Z">
          <w:pPr>
            <w:pStyle w:val="Compact"/>
            <w:numPr>
              <w:numId w:val="5"/>
            </w:numPr>
            <w:tabs>
              <w:tab w:val="num" w:pos="0"/>
            </w:tabs>
            <w:ind w:left="480" w:hanging="480"/>
          </w:pPr>
        </w:pPrChange>
      </w:pPr>
      <w:moveFromRangeStart w:id="117" w:author="SamFam" w:date="2021-08-30T17:07:00Z" w:name="move81235695"/>
      <w:moveFrom w:id="118" w:author="SamFam" w:date="2021-08-30T17:07:00Z">
        <w:r w:rsidDel="00C00502">
          <w:t>The COVID-19 pandemic, similar to the HIV pandemic, shows that communicable diseases are here to stay and can cause immense death, morbidity, and economic damage.</w:t>
        </w:r>
      </w:moveFrom>
    </w:p>
    <w:moveFromRangeEnd w:id="117"/>
    <w:p w:rsidR="00F53FCD" w:rsidRDefault="00F53FCD" w:rsidP="00E66594">
      <w:pPr>
        <w:pStyle w:val="Compact"/>
        <w:pPrChange w:id="119" w:author="SamFam" w:date="2021-08-30T17:53:00Z">
          <w:pPr>
            <w:pStyle w:val="FirstParagraph"/>
          </w:pPr>
        </w:pPrChange>
      </w:pPr>
    </w:p>
    <w:p w:rsidR="000B18E9" w:rsidRDefault="000B18E9" w:rsidP="001F63F0">
      <w:pPr>
        <w:pStyle w:val="BodyText"/>
        <w:rPr>
          <w:ins w:id="120" w:author="SamFam" w:date="2021-08-30T17:53:00Z"/>
        </w:rPr>
      </w:pPr>
    </w:p>
    <w:p w:rsidR="00E66594" w:rsidRDefault="00E66594" w:rsidP="001F63F0">
      <w:pPr>
        <w:pStyle w:val="BodyText"/>
        <w:rPr>
          <w:ins w:id="121" w:author="SamFam" w:date="2021-08-30T17:53:00Z"/>
        </w:rPr>
      </w:pPr>
    </w:p>
    <w:p w:rsidR="00E66594" w:rsidRDefault="00E66594" w:rsidP="001F63F0">
      <w:pPr>
        <w:pStyle w:val="BodyText"/>
        <w:rPr>
          <w:ins w:id="122" w:author="SamFam" w:date="2021-08-30T17:53:00Z"/>
        </w:rPr>
      </w:pPr>
    </w:p>
    <w:p w:rsidR="00E66594" w:rsidRDefault="00E66594" w:rsidP="001F63F0">
      <w:pPr>
        <w:pStyle w:val="BodyText"/>
      </w:pPr>
    </w:p>
    <w:bookmarkEnd w:id="0"/>
    <w:p w:rsidR="00F53FCD" w:rsidRDefault="001F63F0" w:rsidP="001F63F0">
      <w:pPr>
        <w:pStyle w:val="BodyText"/>
        <w:rPr>
          <w:ins w:id="123" w:author="SamFam" w:date="2021-08-30T16:52:00Z"/>
        </w:rPr>
      </w:pPr>
      <w:proofErr w:type="gramStart"/>
      <w:ins w:id="124" w:author="SamFam" w:date="2021-08-30T16:52:00Z">
        <w:r>
          <w:t>Discussion Etc.</w:t>
        </w:r>
        <w:proofErr w:type="gramEnd"/>
      </w:ins>
    </w:p>
    <w:p w:rsidR="00C00502" w:rsidRDefault="001F63F0" w:rsidP="00C00502">
      <w:pPr>
        <w:pStyle w:val="Compact"/>
        <w:numPr>
          <w:ilvl w:val="0"/>
          <w:numId w:val="5"/>
        </w:numPr>
        <w:rPr>
          <w:ins w:id="125" w:author="SamFam" w:date="2021-08-30T17:08:00Z"/>
        </w:rPr>
      </w:pPr>
      <w:ins w:id="126" w:author="SamFam" w:date="2021-08-30T16:52:00Z">
        <w:r>
          <w:t>This decrease in death rates can be somewhat attributed to advances in medical care, but perhaps even more important are the strides made through the work of public health professionals</w:t>
        </w:r>
      </w:ins>
    </w:p>
    <w:p w:rsidR="00C00502" w:rsidRDefault="00C00502" w:rsidP="00C00502">
      <w:pPr>
        <w:pStyle w:val="Compact"/>
        <w:numPr>
          <w:ilvl w:val="0"/>
          <w:numId w:val="5"/>
        </w:numPr>
        <w:rPr>
          <w:ins w:id="127" w:author="SamFam" w:date="2021-08-30T17:08:00Z"/>
        </w:rPr>
      </w:pPr>
    </w:p>
    <w:p w:rsidR="00C00502" w:rsidRDefault="00C00502" w:rsidP="00C00502">
      <w:pPr>
        <w:pStyle w:val="Compact"/>
        <w:numPr>
          <w:ilvl w:val="0"/>
          <w:numId w:val="5"/>
        </w:numPr>
        <w:rPr>
          <w:moveTo w:id="128" w:author="SamFam" w:date="2021-08-30T17:07:00Z"/>
        </w:rPr>
      </w:pPr>
      <w:ins w:id="129" w:author="SamFam" w:date="2021-08-30T17:07:00Z">
        <w:r w:rsidRPr="00C00502">
          <w:t xml:space="preserve"> </w:t>
        </w:r>
      </w:ins>
      <w:moveToRangeStart w:id="130" w:author="SamFam" w:date="2021-08-30T17:07:00Z" w:name="move81235695"/>
      <w:moveTo w:id="131" w:author="SamFam" w:date="2021-08-30T17:07:00Z">
        <w:r>
          <w:t>The COVID-19 pandemic, similar to the HIV pandemic, shows that communicable diseases are here to stay and can cause immense death, morbidity, and economic damage.</w:t>
        </w:r>
      </w:moveTo>
    </w:p>
    <w:moveToRangeEnd w:id="130"/>
    <w:p w:rsidR="001F63F0" w:rsidRDefault="001F63F0" w:rsidP="001F63F0">
      <w:pPr>
        <w:pStyle w:val="BodyText"/>
      </w:pPr>
    </w:p>
    <w:sectPr w:rsidR="001F63F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5" w:author="SamFam" w:date="2021-08-30T17:06:00Z" w:initials="S">
    <w:p w:rsidR="002D0919" w:rsidRDefault="002D0919">
      <w:pPr>
        <w:pStyle w:val="CommentText"/>
      </w:pPr>
      <w:r>
        <w:rPr>
          <w:rStyle w:val="CommentReference"/>
        </w:rPr>
        <w:annotationRef/>
      </w:r>
      <w:r>
        <w:t xml:space="preserve">I don’t </w:t>
      </w:r>
      <w:proofErr w:type="spellStart"/>
      <w:r>
        <w:t>beleive</w:t>
      </w:r>
      <w:proofErr w:type="spellEnd"/>
      <w:r>
        <w:t xml:space="preserve"> this has (yet) had much of a measureable impact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79E" w:rsidRDefault="005F279E">
      <w:pPr>
        <w:spacing w:after="0"/>
      </w:pPr>
      <w:r>
        <w:separator/>
      </w:r>
    </w:p>
  </w:endnote>
  <w:endnote w:type="continuationSeparator" w:id="0">
    <w:p w:rsidR="005F279E" w:rsidRDefault="005F27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79E" w:rsidRDefault="005F279E">
      <w:r>
        <w:separator/>
      </w:r>
    </w:p>
  </w:footnote>
  <w:footnote w:type="continuationSeparator" w:id="0">
    <w:p w:rsidR="005F279E" w:rsidRDefault="005F27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26888D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1E40C5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B18E9"/>
    <w:rsid w:val="00114197"/>
    <w:rsid w:val="00156273"/>
    <w:rsid w:val="001F63F0"/>
    <w:rsid w:val="00250616"/>
    <w:rsid w:val="002B7633"/>
    <w:rsid w:val="002D0919"/>
    <w:rsid w:val="0044064C"/>
    <w:rsid w:val="004E29B3"/>
    <w:rsid w:val="005906DA"/>
    <w:rsid w:val="00590D07"/>
    <w:rsid w:val="005F279E"/>
    <w:rsid w:val="00696260"/>
    <w:rsid w:val="00753DEF"/>
    <w:rsid w:val="00784D58"/>
    <w:rsid w:val="00804B25"/>
    <w:rsid w:val="008D6863"/>
    <w:rsid w:val="00A01BEB"/>
    <w:rsid w:val="00A12ED5"/>
    <w:rsid w:val="00A240AD"/>
    <w:rsid w:val="00AD5A30"/>
    <w:rsid w:val="00B448D4"/>
    <w:rsid w:val="00B5605F"/>
    <w:rsid w:val="00B86B75"/>
    <w:rsid w:val="00BC48D5"/>
    <w:rsid w:val="00C00502"/>
    <w:rsid w:val="00C36279"/>
    <w:rsid w:val="00CF3384"/>
    <w:rsid w:val="00DC3CCB"/>
    <w:rsid w:val="00E315A3"/>
    <w:rsid w:val="00E50EBB"/>
    <w:rsid w:val="00E66594"/>
    <w:rsid w:val="00F53F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96260"/>
    <w:pPr>
      <w:spacing w:after="0"/>
    </w:pPr>
    <w:rPr>
      <w:rFonts w:ascii="Tahoma" w:hAnsi="Tahoma" w:cs="Tahoma"/>
      <w:sz w:val="16"/>
      <w:szCs w:val="16"/>
    </w:rPr>
  </w:style>
  <w:style w:type="character" w:customStyle="1" w:styleId="BalloonTextChar">
    <w:name w:val="Balloon Text Char"/>
    <w:basedOn w:val="DefaultParagraphFont"/>
    <w:link w:val="BalloonText"/>
    <w:rsid w:val="00696260"/>
    <w:rPr>
      <w:rFonts w:ascii="Tahoma" w:hAnsi="Tahoma" w:cs="Tahoma"/>
      <w:sz w:val="16"/>
      <w:szCs w:val="16"/>
    </w:rPr>
  </w:style>
  <w:style w:type="character" w:styleId="CommentReference">
    <w:name w:val="annotation reference"/>
    <w:basedOn w:val="DefaultParagraphFont"/>
    <w:rsid w:val="00696260"/>
    <w:rPr>
      <w:sz w:val="16"/>
      <w:szCs w:val="16"/>
    </w:rPr>
  </w:style>
  <w:style w:type="paragraph" w:styleId="CommentText">
    <w:name w:val="annotation text"/>
    <w:basedOn w:val="Normal"/>
    <w:link w:val="CommentTextChar"/>
    <w:rsid w:val="00696260"/>
    <w:rPr>
      <w:sz w:val="20"/>
      <w:szCs w:val="20"/>
    </w:rPr>
  </w:style>
  <w:style w:type="character" w:customStyle="1" w:styleId="CommentTextChar">
    <w:name w:val="Comment Text Char"/>
    <w:basedOn w:val="DefaultParagraphFont"/>
    <w:link w:val="CommentText"/>
    <w:rsid w:val="00696260"/>
    <w:rPr>
      <w:sz w:val="20"/>
      <w:szCs w:val="20"/>
    </w:rPr>
  </w:style>
  <w:style w:type="paragraph" w:styleId="CommentSubject">
    <w:name w:val="annotation subject"/>
    <w:basedOn w:val="CommentText"/>
    <w:next w:val="CommentText"/>
    <w:link w:val="CommentSubjectChar"/>
    <w:rsid w:val="00696260"/>
    <w:rPr>
      <w:b/>
      <w:bCs/>
    </w:rPr>
  </w:style>
  <w:style w:type="character" w:customStyle="1" w:styleId="CommentSubjectChar">
    <w:name w:val="Comment Subject Char"/>
    <w:basedOn w:val="CommentTextChar"/>
    <w:link w:val="CommentSubject"/>
    <w:rsid w:val="0069626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96260"/>
    <w:pPr>
      <w:spacing w:after="0"/>
    </w:pPr>
    <w:rPr>
      <w:rFonts w:ascii="Tahoma" w:hAnsi="Tahoma" w:cs="Tahoma"/>
      <w:sz w:val="16"/>
      <w:szCs w:val="16"/>
    </w:rPr>
  </w:style>
  <w:style w:type="character" w:customStyle="1" w:styleId="BalloonTextChar">
    <w:name w:val="Balloon Text Char"/>
    <w:basedOn w:val="DefaultParagraphFont"/>
    <w:link w:val="BalloonText"/>
    <w:rsid w:val="00696260"/>
    <w:rPr>
      <w:rFonts w:ascii="Tahoma" w:hAnsi="Tahoma" w:cs="Tahoma"/>
      <w:sz w:val="16"/>
      <w:szCs w:val="16"/>
    </w:rPr>
  </w:style>
  <w:style w:type="character" w:styleId="CommentReference">
    <w:name w:val="annotation reference"/>
    <w:basedOn w:val="DefaultParagraphFont"/>
    <w:rsid w:val="00696260"/>
    <w:rPr>
      <w:sz w:val="16"/>
      <w:szCs w:val="16"/>
    </w:rPr>
  </w:style>
  <w:style w:type="paragraph" w:styleId="CommentText">
    <w:name w:val="annotation text"/>
    <w:basedOn w:val="Normal"/>
    <w:link w:val="CommentTextChar"/>
    <w:rsid w:val="00696260"/>
    <w:rPr>
      <w:sz w:val="20"/>
      <w:szCs w:val="20"/>
    </w:rPr>
  </w:style>
  <w:style w:type="character" w:customStyle="1" w:styleId="CommentTextChar">
    <w:name w:val="Comment Text Char"/>
    <w:basedOn w:val="DefaultParagraphFont"/>
    <w:link w:val="CommentText"/>
    <w:rsid w:val="00696260"/>
    <w:rPr>
      <w:sz w:val="20"/>
      <w:szCs w:val="20"/>
    </w:rPr>
  </w:style>
  <w:style w:type="paragraph" w:styleId="CommentSubject">
    <w:name w:val="annotation subject"/>
    <w:basedOn w:val="CommentText"/>
    <w:next w:val="CommentText"/>
    <w:link w:val="CommentSubjectChar"/>
    <w:rsid w:val="00696260"/>
    <w:rPr>
      <w:b/>
      <w:bCs/>
    </w:rPr>
  </w:style>
  <w:style w:type="character" w:customStyle="1" w:styleId="CommentSubjectChar">
    <w:name w:val="Comment Subject Char"/>
    <w:basedOn w:val="CommentTextChar"/>
    <w:link w:val="CommentSubject"/>
    <w:rsid w:val="006962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62340-E0F9-49EC-85E2-FBF4ED30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Century of Death</vt:lpstr>
    </vt:vector>
  </TitlesOfParts>
  <Company>Microsoft</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Century of Death</dc:title>
  <dc:creator>SamFam</dc:creator>
  <cp:lastModifiedBy>SamFam</cp:lastModifiedBy>
  <cp:revision>4</cp:revision>
  <dcterms:created xsi:type="dcterms:W3CDTF">2021-08-30T23:46:00Z</dcterms:created>
  <dcterms:modified xsi:type="dcterms:W3CDTF">2021-08-31T00:53:00Z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